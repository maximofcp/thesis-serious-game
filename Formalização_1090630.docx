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1168C" w14:textId="77777777" w:rsidR="00DE7CA6" w:rsidRDefault="00672CEE" w:rsidP="006B2025">
      <w:pPr>
        <w:ind w:left="720" w:hanging="550"/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E249230" wp14:editId="3C092756">
            <wp:simplePos x="0" y="0"/>
            <wp:positionH relativeFrom="column">
              <wp:posOffset>4740275</wp:posOffset>
            </wp:positionH>
            <wp:positionV relativeFrom="paragraph">
              <wp:posOffset>-26670</wp:posOffset>
            </wp:positionV>
            <wp:extent cx="1378585" cy="522605"/>
            <wp:effectExtent l="0" t="0" r="0" b="0"/>
            <wp:wrapNone/>
            <wp:docPr id="6" name="Picture 7" descr="id_escolas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_escolas-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 wp14:anchorId="4636D74C" wp14:editId="40EE5C45">
            <wp:simplePos x="0" y="0"/>
            <wp:positionH relativeFrom="column">
              <wp:posOffset>3175</wp:posOffset>
            </wp:positionH>
            <wp:positionV relativeFrom="paragraph">
              <wp:posOffset>-26670</wp:posOffset>
            </wp:positionV>
            <wp:extent cx="1417320" cy="43053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AD014" w14:textId="77777777" w:rsidR="00DE7CA6" w:rsidRDefault="00DE7CA6"/>
    <w:tbl>
      <w:tblPr>
        <w:tblW w:w="9828" w:type="dxa"/>
        <w:tblBorders>
          <w:bottom w:val="single" w:sz="4" w:space="0" w:color="C00000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32"/>
      </w:tblGrid>
      <w:tr w:rsidR="002E5AAE" w14:paraId="07555E38" w14:textId="77777777" w:rsidTr="00DE7CA6">
        <w:trPr>
          <w:cantSplit/>
          <w:trHeight w:val="464"/>
        </w:trPr>
        <w:tc>
          <w:tcPr>
            <w:tcW w:w="7196" w:type="dxa"/>
          </w:tcPr>
          <w:p w14:paraId="36AD533A" w14:textId="77777777" w:rsidR="002E5AAE" w:rsidRPr="0011782D" w:rsidRDefault="002E5AAE" w:rsidP="006871D9">
            <w:pPr>
              <w:spacing w:line="240" w:lineRule="auto"/>
              <w:ind w:left="0"/>
              <w:jc w:val="left"/>
              <w:rPr>
                <w:rFonts w:ascii="Calibri" w:hAnsi="Calibri"/>
                <w:b/>
                <w:sz w:val="24"/>
                <w:szCs w:val="24"/>
                <w:lang w:val="pt-PT"/>
              </w:rPr>
            </w:pPr>
            <w:r w:rsidRPr="0011782D">
              <w:rPr>
                <w:rFonts w:ascii="Calibri" w:hAnsi="Calibri"/>
                <w:b/>
                <w:sz w:val="24"/>
                <w:szCs w:val="24"/>
                <w:lang w:val="pt-PT"/>
              </w:rPr>
              <w:t>DEI-ISEP</w:t>
            </w:r>
          </w:p>
          <w:p w14:paraId="325EA83F" w14:textId="77777777" w:rsidR="002E5AAE" w:rsidRPr="00DE7CA6" w:rsidRDefault="002E5AAE" w:rsidP="0045133A">
            <w:pPr>
              <w:spacing w:line="240" w:lineRule="auto"/>
              <w:ind w:left="0"/>
              <w:jc w:val="left"/>
              <w:rPr>
                <w:b/>
                <w:sz w:val="36"/>
                <w:szCs w:val="36"/>
                <w:lang w:val="pt-PT"/>
              </w:rPr>
            </w:pPr>
            <w:r w:rsidRPr="0011782D">
              <w:rPr>
                <w:rFonts w:ascii="Calibri" w:hAnsi="Calibri"/>
                <w:b/>
                <w:sz w:val="24"/>
                <w:szCs w:val="24"/>
                <w:lang w:val="pt-PT"/>
              </w:rPr>
              <w:t>Mestrado Engenharia Informática</w:t>
            </w:r>
          </w:p>
        </w:tc>
        <w:tc>
          <w:tcPr>
            <w:tcW w:w="2632" w:type="dxa"/>
            <w:vAlign w:val="center"/>
          </w:tcPr>
          <w:p w14:paraId="74695100" w14:textId="77777777" w:rsidR="002E5AAE" w:rsidRPr="0011782D" w:rsidRDefault="00DE7CA6" w:rsidP="000247D5">
            <w:pPr>
              <w:spacing w:line="240" w:lineRule="auto"/>
              <w:ind w:left="0"/>
              <w:jc w:val="right"/>
              <w:rPr>
                <w:rFonts w:ascii="Calibri" w:hAnsi="Calibri"/>
                <w:b/>
                <w:lang w:val="pt-PT"/>
              </w:rPr>
            </w:pPr>
            <w:r w:rsidRPr="0011782D">
              <w:rPr>
                <w:rFonts w:ascii="Calibri" w:hAnsi="Calibri"/>
                <w:b/>
                <w:lang w:val="pt-PT"/>
              </w:rPr>
              <w:t>Ano Letivo 201</w:t>
            </w:r>
            <w:r w:rsidR="000247D5">
              <w:rPr>
                <w:rFonts w:ascii="Calibri" w:hAnsi="Calibri"/>
                <w:b/>
                <w:lang w:val="pt-PT"/>
              </w:rPr>
              <w:t>5-2016</w:t>
            </w:r>
          </w:p>
        </w:tc>
      </w:tr>
    </w:tbl>
    <w:p w14:paraId="710C4F80" w14:textId="77777777" w:rsidR="00347EEC" w:rsidRDefault="00347EEC" w:rsidP="00D3175E">
      <w:pPr>
        <w:ind w:left="0" w:right="-58"/>
        <w:rPr>
          <w:rFonts w:ascii="Bookman Old Style" w:hAnsi="Bookman Old Style"/>
          <w:b/>
          <w:sz w:val="20"/>
          <w:szCs w:val="20"/>
          <w:lang w:val="pt-PT"/>
        </w:rPr>
      </w:pPr>
    </w:p>
    <w:p w14:paraId="0052D472" w14:textId="77777777" w:rsidR="00FC68E5" w:rsidRDefault="00FC68E5" w:rsidP="00D3175E">
      <w:pPr>
        <w:ind w:right="-58"/>
        <w:jc w:val="center"/>
        <w:rPr>
          <w:b/>
          <w:lang w:val="pt-PT"/>
        </w:rPr>
      </w:pPr>
    </w:p>
    <w:p w14:paraId="04ACBF1B" w14:textId="77777777" w:rsidR="006871D9" w:rsidRPr="00D3175E" w:rsidRDefault="00D3175E" w:rsidP="00D3175E">
      <w:pPr>
        <w:ind w:right="-58"/>
        <w:jc w:val="center"/>
        <w:rPr>
          <w:b/>
          <w:lang w:val="pt-PT"/>
        </w:rPr>
      </w:pPr>
      <w:r w:rsidRPr="00D3175E">
        <w:rPr>
          <w:b/>
          <w:lang w:val="pt-PT"/>
        </w:rPr>
        <w:t>T</w:t>
      </w:r>
      <w:r w:rsidR="006871D9" w:rsidRPr="00D3175E">
        <w:rPr>
          <w:b/>
          <w:lang w:val="pt-PT"/>
        </w:rPr>
        <w:t>ese</w:t>
      </w:r>
      <w:r w:rsidRPr="00D3175E">
        <w:rPr>
          <w:b/>
          <w:lang w:val="pt-PT"/>
        </w:rPr>
        <w:t>/</w:t>
      </w:r>
      <w:r w:rsidR="009976A5">
        <w:rPr>
          <w:b/>
          <w:lang w:val="pt-PT"/>
        </w:rPr>
        <w:t>P</w:t>
      </w:r>
      <w:r w:rsidR="002E5AAE">
        <w:rPr>
          <w:b/>
          <w:lang w:val="pt-PT"/>
        </w:rPr>
        <w:t>roje</w:t>
      </w:r>
      <w:r w:rsidR="006871D9" w:rsidRPr="00D3175E">
        <w:rPr>
          <w:b/>
          <w:lang w:val="pt-PT"/>
        </w:rPr>
        <w:t>to</w:t>
      </w:r>
      <w:r w:rsidRPr="00D3175E">
        <w:rPr>
          <w:b/>
          <w:lang w:val="pt-PT"/>
        </w:rPr>
        <w:t>/E</w:t>
      </w:r>
      <w:r w:rsidR="006871D9" w:rsidRPr="00D3175E">
        <w:rPr>
          <w:b/>
          <w:lang w:val="pt-PT"/>
        </w:rPr>
        <w:t xml:space="preserve">stágio </w:t>
      </w:r>
    </w:p>
    <w:p w14:paraId="722C304B" w14:textId="14B23DD7" w:rsidR="006871D9" w:rsidRPr="00D3175E" w:rsidRDefault="006871D9" w:rsidP="00D3175E">
      <w:pPr>
        <w:ind w:right="-58"/>
        <w:jc w:val="center"/>
        <w:rPr>
          <w:b/>
          <w:lang w:val="pt-PT"/>
        </w:rPr>
      </w:pPr>
      <w:r w:rsidRPr="00D3175E">
        <w:rPr>
          <w:b/>
          <w:lang w:val="pt-PT"/>
        </w:rPr>
        <w:t>Proposta</w:t>
      </w:r>
      <w:r w:rsidR="00026E4B">
        <w:rPr>
          <w:b/>
          <w:lang w:val="pt-PT"/>
        </w:rPr>
        <w:t xml:space="preserve"> Final</w:t>
      </w:r>
    </w:p>
    <w:p w14:paraId="2445B262" w14:textId="77777777" w:rsidR="0015482E" w:rsidRDefault="0015482E" w:rsidP="009976A5">
      <w:pPr>
        <w:ind w:left="0" w:right="-58"/>
        <w:rPr>
          <w:b/>
          <w:lang w:val="pt-PT"/>
        </w:rPr>
      </w:pPr>
    </w:p>
    <w:p w14:paraId="6DA31D02" w14:textId="13C2F5E1" w:rsidR="00A73E44" w:rsidRPr="00575C96" w:rsidRDefault="00A73E44" w:rsidP="00A73E44">
      <w:pPr>
        <w:ind w:left="0" w:right="-58"/>
        <w:rPr>
          <w:b/>
          <w:u w:val="single"/>
          <w:lang w:val="pt-PT"/>
        </w:rPr>
      </w:pPr>
      <w:r w:rsidRPr="00575C96">
        <w:rPr>
          <w:b/>
          <w:lang w:val="pt-PT"/>
        </w:rPr>
        <w:t>Referência:</w:t>
      </w:r>
      <w:r>
        <w:rPr>
          <w:b/>
          <w:lang w:val="pt-PT"/>
        </w:rPr>
        <w:t xml:space="preserve"> </w:t>
      </w:r>
      <w:r w:rsidR="00B770D4" w:rsidRPr="00B770D4">
        <w:rPr>
          <w:lang w:val="pt-PT"/>
        </w:rPr>
        <w:t>20152186</w:t>
      </w:r>
    </w:p>
    <w:p w14:paraId="259CC299" w14:textId="657B9C71" w:rsidR="00A73E44" w:rsidRPr="00B770D4" w:rsidRDefault="00A73E44" w:rsidP="00A73E44">
      <w:pPr>
        <w:ind w:left="0" w:right="-58"/>
        <w:rPr>
          <w:lang w:val="pt-PT"/>
        </w:rPr>
      </w:pPr>
      <w:r>
        <w:rPr>
          <w:b/>
          <w:lang w:val="pt-PT"/>
        </w:rPr>
        <w:t xml:space="preserve">Título: </w:t>
      </w:r>
      <w:commentRangeStart w:id="0"/>
      <w:r w:rsidR="00B770D4" w:rsidRPr="00B770D4">
        <w:rPr>
          <w:lang w:val="pt-PT"/>
        </w:rPr>
        <w:t>Segurança Rodoviária para Crianças através de um jogo sério</w:t>
      </w:r>
      <w:commentRangeEnd w:id="0"/>
      <w:r w:rsidR="003A7CA4">
        <w:rPr>
          <w:rStyle w:val="Refdecomentrio"/>
        </w:rPr>
        <w:commentReference w:id="0"/>
      </w:r>
    </w:p>
    <w:p w14:paraId="09E23E94" w14:textId="791A1F98" w:rsidR="00A73E44" w:rsidRDefault="00A73E44" w:rsidP="00A73E44">
      <w:pPr>
        <w:ind w:left="0" w:right="-58"/>
        <w:rPr>
          <w:b/>
          <w:u w:val="single"/>
          <w:lang w:val="pt-PT"/>
        </w:rPr>
      </w:pPr>
      <w:r w:rsidRPr="005975B2">
        <w:rPr>
          <w:b/>
          <w:lang w:val="pt-PT"/>
        </w:rPr>
        <w:t xml:space="preserve">Estudante (Número): </w:t>
      </w:r>
      <w:r w:rsidR="00B770D4" w:rsidRPr="00B770D4">
        <w:rPr>
          <w:lang w:val="pt-PT"/>
        </w:rPr>
        <w:t>1090630</w:t>
      </w:r>
      <w:r>
        <w:rPr>
          <w:b/>
          <w:lang w:val="pt-PT"/>
        </w:rPr>
        <w:t xml:space="preserve">  (Nome): </w:t>
      </w:r>
      <w:r w:rsidR="00B770D4" w:rsidRPr="00B770D4">
        <w:rPr>
          <w:lang w:val="pt-PT"/>
        </w:rPr>
        <w:t>Máximo Filipe Carvalho Paulo</w:t>
      </w:r>
    </w:p>
    <w:p w14:paraId="478762D2" w14:textId="46EEC713" w:rsidR="00A73E44" w:rsidRDefault="00A73E44" w:rsidP="00A73E44">
      <w:pPr>
        <w:ind w:left="0" w:right="-58"/>
        <w:rPr>
          <w:b/>
          <w:u w:val="single"/>
          <w:lang w:val="pt-PT"/>
        </w:rPr>
      </w:pPr>
      <w:r>
        <w:rPr>
          <w:b/>
          <w:lang w:val="pt-PT"/>
        </w:rPr>
        <w:t xml:space="preserve">Orientador (SIGLA): </w:t>
      </w:r>
      <w:r w:rsidR="00B770D4" w:rsidRPr="00B770D4">
        <w:rPr>
          <w:lang w:val="pt-PT"/>
        </w:rPr>
        <w:t>AVC</w:t>
      </w:r>
    </w:p>
    <w:p w14:paraId="2FE6EED4" w14:textId="77777777" w:rsidR="00A73E44" w:rsidRPr="009752B8" w:rsidRDefault="00A73E44" w:rsidP="00A73E44">
      <w:pPr>
        <w:ind w:left="0" w:right="-58"/>
        <w:rPr>
          <w:b/>
          <w:lang w:val="pt-PT"/>
        </w:rPr>
      </w:pPr>
      <w:r w:rsidRPr="009752B8">
        <w:rPr>
          <w:b/>
          <w:lang w:val="pt-PT"/>
        </w:rPr>
        <w:t>Supervisor</w:t>
      </w:r>
      <w:r>
        <w:rPr>
          <w:b/>
          <w:lang w:val="pt-PT"/>
        </w:rPr>
        <w:t xml:space="preserve"> (Email)</w:t>
      </w:r>
      <w:r w:rsidRPr="009752B8">
        <w:rPr>
          <w:b/>
          <w:lang w:val="pt-PT"/>
        </w:rPr>
        <w:t xml:space="preserve">: </w:t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  <w:t xml:space="preserve"> </w:t>
      </w:r>
      <w:r>
        <w:rPr>
          <w:b/>
          <w:lang w:val="pt-PT"/>
        </w:rPr>
        <w:t xml:space="preserve"> (Nome): </w:t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</w:p>
    <w:p w14:paraId="4964FB01" w14:textId="77777777" w:rsidR="00A73E44" w:rsidRPr="009752B8" w:rsidRDefault="00A73E44" w:rsidP="00A73E44">
      <w:pPr>
        <w:ind w:left="0" w:right="-58"/>
        <w:rPr>
          <w:b/>
          <w:u w:val="single"/>
          <w:lang w:val="pt-PT"/>
        </w:rPr>
      </w:pPr>
      <w:r w:rsidRPr="009752B8">
        <w:rPr>
          <w:b/>
          <w:lang w:val="pt-PT"/>
        </w:rPr>
        <w:t xml:space="preserve">Organização: </w:t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  <w:r>
        <w:rPr>
          <w:b/>
          <w:u w:val="single"/>
          <w:lang w:val="pt-PT"/>
        </w:rPr>
        <w:tab/>
      </w:r>
    </w:p>
    <w:p w14:paraId="4F23EDB2" w14:textId="77777777" w:rsidR="00146916" w:rsidRDefault="00146916" w:rsidP="00146916">
      <w:pPr>
        <w:ind w:left="0" w:right="-58"/>
        <w:rPr>
          <w:b/>
          <w:lang w:val="pt-PT"/>
        </w:rPr>
      </w:pPr>
    </w:p>
    <w:p w14:paraId="4C5301FA" w14:textId="3062947E" w:rsidR="00146916" w:rsidRPr="009976A5" w:rsidRDefault="00146916" w:rsidP="00146916">
      <w:pPr>
        <w:ind w:left="0" w:right="-58"/>
        <w:rPr>
          <w:b/>
          <w:lang w:val="pt-PT"/>
        </w:rPr>
      </w:pPr>
      <w:r>
        <w:rPr>
          <w:b/>
          <w:lang w:val="pt-PT"/>
        </w:rPr>
        <w:t>Problema (obrigatório)</w:t>
      </w:r>
    </w:p>
    <w:p w14:paraId="3822EDB9" w14:textId="374DD2F5" w:rsidR="00590E76" w:rsidRPr="00590E76" w:rsidDel="00F30F04" w:rsidRDefault="00590E76" w:rsidP="0059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" w:author="Ana Paulo" w:date="2016-04-30T11:47:00Z"/>
          <w:lang w:val="pt-PT"/>
        </w:rPr>
      </w:pPr>
      <w:r w:rsidRPr="00590E76">
        <w:rPr>
          <w:lang w:val="pt-PT"/>
        </w:rPr>
        <w:t>É um facto que em todo o mundo (mais concretamente em Portuga</w:t>
      </w:r>
      <w:r>
        <w:rPr>
          <w:lang w:val="pt-PT"/>
        </w:rPr>
        <w:t xml:space="preserve">l) existem demasiados acidentes </w:t>
      </w:r>
      <w:r w:rsidRPr="00590E76">
        <w:rPr>
          <w:lang w:val="pt-PT"/>
        </w:rPr>
        <w:t>rodoviários causados em grande número por más decisões de condução, facilitismos ou falta de</w:t>
      </w:r>
      <w:r>
        <w:rPr>
          <w:lang w:val="pt-PT"/>
        </w:rPr>
        <w:t xml:space="preserve"> </w:t>
      </w:r>
      <w:r w:rsidRPr="00590E76">
        <w:rPr>
          <w:lang w:val="pt-PT"/>
        </w:rPr>
        <w:t>experiência prévia em situações de risco, por parte dos condutores</w:t>
      </w:r>
      <w:ins w:id="2" w:author="Mximo" w:date="2016-04-26T21:02:00Z">
        <w:r w:rsidR="009758FD">
          <w:rPr>
            <w:lang w:val="pt-PT"/>
          </w:rPr>
          <w:t xml:space="preserve"> e de peões</w:t>
        </w:r>
      </w:ins>
      <w:r w:rsidRPr="00590E76">
        <w:rPr>
          <w:lang w:val="pt-PT"/>
        </w:rPr>
        <w:t>.</w:t>
      </w:r>
      <w:ins w:id="3" w:author="Mximo" w:date="2016-04-26T21:04:00Z">
        <w:r w:rsidR="009758FD">
          <w:rPr>
            <w:lang w:val="pt-PT"/>
          </w:rPr>
          <w:t xml:space="preserve"> Muitas dessas vítimas são crianças que </w:t>
        </w:r>
      </w:ins>
      <w:ins w:id="4" w:author="Mximo" w:date="2016-04-26T21:08:00Z">
        <w:r w:rsidR="009758FD">
          <w:rPr>
            <w:lang w:val="pt-PT"/>
          </w:rPr>
          <w:t>devido à sua desatenção e descuido se colocam em perigo</w:t>
        </w:r>
      </w:ins>
      <w:ins w:id="5" w:author="Mximo" w:date="2016-04-26T21:10:00Z">
        <w:r w:rsidR="009758FD">
          <w:rPr>
            <w:lang w:val="pt-PT"/>
          </w:rPr>
          <w:t>, surgindo subitamente nas faixas de rodagem.</w:t>
        </w:r>
      </w:ins>
      <w:ins w:id="6" w:author="Ana Paulo" w:date="2016-04-30T11:47:00Z">
        <w:r w:rsidR="00F30F04">
          <w:rPr>
            <w:lang w:val="pt-PT"/>
          </w:rPr>
          <w:t xml:space="preserve"> </w:t>
        </w:r>
      </w:ins>
    </w:p>
    <w:p w14:paraId="2F06A0E2" w14:textId="3FA2C87C" w:rsidR="00590E76" w:rsidRPr="00590E76" w:rsidDel="00F30F04" w:rsidRDefault="00590E76" w:rsidP="0059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7" w:author="Ana Paulo" w:date="2016-04-30T11:47:00Z"/>
          <w:lang w:val="pt-PT"/>
        </w:rPr>
      </w:pPr>
      <w:r w:rsidRPr="00590E76">
        <w:rPr>
          <w:lang w:val="pt-PT"/>
        </w:rPr>
        <w:t xml:space="preserve">Seria importante existir </w:t>
      </w:r>
      <w:del w:id="8" w:author="Mximo" w:date="2016-04-26T21:12:00Z">
        <w:r w:rsidRPr="00590E76" w:rsidDel="005830DD">
          <w:rPr>
            <w:lang w:val="pt-PT"/>
          </w:rPr>
          <w:delText xml:space="preserve">uma </w:delText>
        </w:r>
      </w:del>
      <w:r w:rsidRPr="00590E76">
        <w:rPr>
          <w:lang w:val="pt-PT"/>
        </w:rPr>
        <w:t xml:space="preserve">formação cívica </w:t>
      </w:r>
      <w:del w:id="9" w:author="Mximo" w:date="2016-04-26T21:12:00Z">
        <w:r w:rsidRPr="00590E76" w:rsidDel="005830DD">
          <w:rPr>
            <w:lang w:val="pt-PT"/>
          </w:rPr>
          <w:delText>ensinada a ess</w:delText>
        </w:r>
      </w:del>
      <w:del w:id="10" w:author="Mximo" w:date="2016-04-26T21:11:00Z">
        <w:r w:rsidRPr="00590E76" w:rsidDel="005830DD">
          <w:rPr>
            <w:lang w:val="pt-PT"/>
          </w:rPr>
          <w:delText>es condutores</w:delText>
        </w:r>
      </w:del>
      <w:del w:id="11" w:author="Mximo" w:date="2016-04-26T21:12:00Z">
        <w:r w:rsidRPr="00590E76" w:rsidDel="005830DD">
          <w:rPr>
            <w:lang w:val="pt-PT"/>
          </w:rPr>
          <w:delText>,</w:delText>
        </w:r>
      </w:del>
      <w:ins w:id="12" w:author="Mximo" w:date="2016-04-26T21:12:00Z">
        <w:r w:rsidR="005830DD">
          <w:rPr>
            <w:lang w:val="pt-PT"/>
          </w:rPr>
          <w:t>destinada a crianças,</w:t>
        </w:r>
      </w:ins>
      <w:r w:rsidRPr="00590E76">
        <w:rPr>
          <w:lang w:val="pt-PT"/>
        </w:rPr>
        <w:t xml:space="preserve"> alertando-</w:t>
      </w:r>
      <w:ins w:id="13" w:author="Mximo" w:date="2016-04-26T21:12:00Z">
        <w:r w:rsidR="005830DD">
          <w:rPr>
            <w:lang w:val="pt-PT"/>
          </w:rPr>
          <w:t>a</w:t>
        </w:r>
      </w:ins>
      <w:del w:id="14" w:author="Mximo" w:date="2016-04-26T21:12:00Z">
        <w:r w:rsidRPr="00590E76" w:rsidDel="005830DD">
          <w:rPr>
            <w:lang w:val="pt-PT"/>
          </w:rPr>
          <w:delText>o</w:delText>
        </w:r>
      </w:del>
      <w:r w:rsidRPr="00590E76">
        <w:rPr>
          <w:lang w:val="pt-PT"/>
        </w:rPr>
        <w:t>s</w:t>
      </w:r>
      <w:ins w:id="15" w:author="Ana Paulo" w:date="2016-04-30T11:47:00Z">
        <w:r w:rsidR="00F30F04">
          <w:rPr>
            <w:lang w:val="pt-PT"/>
          </w:rPr>
          <w:t xml:space="preserve"> </w:t>
        </w:r>
      </w:ins>
    </w:p>
    <w:p w14:paraId="2C56CD4D" w14:textId="03AACD97" w:rsidR="00590E76" w:rsidRDefault="00590E76" w:rsidP="0059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6" w:author="Mximo" w:date="2016-04-26T21:01:00Z"/>
          <w:lang w:val="pt-PT"/>
        </w:rPr>
      </w:pPr>
      <w:del w:id="17" w:author="Mximo" w:date="2016-04-26T21:01:00Z">
        <w:r w:rsidRPr="00590E76" w:rsidDel="009758FD">
          <w:rPr>
            <w:lang w:val="pt-PT"/>
          </w:rPr>
          <w:delText xml:space="preserve">para </w:delText>
        </w:r>
      </w:del>
      <w:ins w:id="18" w:author="Mximo" w:date="2016-04-26T21:01:00Z">
        <w:r w:rsidR="009758FD">
          <w:rPr>
            <w:lang w:val="pt-PT"/>
          </w:rPr>
          <w:t>de</w:t>
        </w:r>
        <w:r w:rsidR="005830DD">
          <w:rPr>
            <w:lang w:val="pt-PT"/>
          </w:rPr>
          <w:t xml:space="preserve"> </w:t>
        </w:r>
      </w:ins>
      <w:r w:rsidRPr="00590E76">
        <w:rPr>
          <w:lang w:val="pt-PT"/>
        </w:rPr>
        <w:t>situações críticas de frequente acontecimento, seja na ó</w:t>
      </w:r>
      <w:del w:id="19" w:author="Mximo" w:date="2016-04-26T21:12:00Z">
        <w:r w:rsidRPr="00590E76" w:rsidDel="005830DD">
          <w:rPr>
            <w:lang w:val="pt-PT"/>
          </w:rPr>
          <w:delText>p</w:delText>
        </w:r>
      </w:del>
      <w:r w:rsidRPr="00590E76">
        <w:rPr>
          <w:lang w:val="pt-PT"/>
        </w:rPr>
        <w:t xml:space="preserve">tica </w:t>
      </w:r>
      <w:del w:id="20" w:author="Mximo" w:date="2016-04-26T21:12:00Z">
        <w:r w:rsidRPr="00590E76" w:rsidDel="005830DD">
          <w:rPr>
            <w:lang w:val="pt-PT"/>
          </w:rPr>
          <w:delText>do condutor como do</w:delText>
        </w:r>
      </w:del>
      <w:ins w:id="21" w:author="Mximo" w:date="2016-04-26T21:02:00Z">
        <w:r w:rsidR="009758FD">
          <w:rPr>
            <w:lang w:val="pt-PT"/>
          </w:rPr>
          <w:t>de</w:t>
        </w:r>
      </w:ins>
      <w:r w:rsidRPr="00590E76">
        <w:rPr>
          <w:lang w:val="pt-PT"/>
        </w:rPr>
        <w:t xml:space="preserve"> peão</w:t>
      </w:r>
      <w:ins w:id="22" w:author="Mximo" w:date="2016-04-26T21:12:00Z">
        <w:r w:rsidR="005830DD">
          <w:rPr>
            <w:lang w:val="pt-PT"/>
          </w:rPr>
          <w:t xml:space="preserve"> como na ótica </w:t>
        </w:r>
        <w:r w:rsidR="00B70B48">
          <w:rPr>
            <w:lang w:val="pt-PT"/>
          </w:rPr>
          <w:t>dos condutores</w:t>
        </w:r>
        <w:r w:rsidR="005830DD">
          <w:rPr>
            <w:lang w:val="pt-PT"/>
          </w:rPr>
          <w:t xml:space="preserve"> já que as crianças </w:t>
        </w:r>
      </w:ins>
      <w:ins w:id="23" w:author="Mximo" w:date="2016-04-26T21:21:00Z">
        <w:r w:rsidR="00B70B48">
          <w:rPr>
            <w:lang w:val="pt-PT"/>
          </w:rPr>
          <w:t>virão a ser</w:t>
        </w:r>
      </w:ins>
      <w:ins w:id="24" w:author="Mximo" w:date="2016-04-26T21:13:00Z">
        <w:r w:rsidR="005830DD">
          <w:rPr>
            <w:lang w:val="pt-PT"/>
          </w:rPr>
          <w:t xml:space="preserve"> futuros condutores</w:t>
        </w:r>
      </w:ins>
      <w:ins w:id="25" w:author="Mximo" w:date="2016-04-26T21:21:00Z">
        <w:r w:rsidR="00B70B48">
          <w:rPr>
            <w:lang w:val="pt-PT"/>
          </w:rPr>
          <w:t>, sendo relevante que se cultive pr</w:t>
        </w:r>
      </w:ins>
      <w:ins w:id="26" w:author="Mximo" w:date="2016-04-26T21:22:00Z">
        <w:r w:rsidR="00B70B48">
          <w:rPr>
            <w:lang w:val="pt-PT"/>
          </w:rPr>
          <w:t>áticas de segurança</w:t>
        </w:r>
      </w:ins>
      <w:r w:rsidRPr="00590E76">
        <w:rPr>
          <w:lang w:val="pt-PT"/>
        </w:rPr>
        <w:t>.</w:t>
      </w:r>
    </w:p>
    <w:p w14:paraId="0C08DED1" w14:textId="39E89140" w:rsidR="009758FD" w:rsidRPr="00590E76" w:rsidDel="005830DD" w:rsidRDefault="009758FD" w:rsidP="0059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27" w:author="Mximo" w:date="2016-04-26T21:13:00Z"/>
          <w:lang w:val="pt-PT"/>
        </w:rPr>
      </w:pPr>
    </w:p>
    <w:p w14:paraId="190EDC97" w14:textId="5C6A7114" w:rsidR="00590E76" w:rsidRPr="00590E76" w:rsidDel="00B70B48" w:rsidRDefault="00162C0A" w:rsidP="0059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28" w:author="Mximo" w:date="2016-04-26T21:24:00Z"/>
          <w:lang w:val="pt-PT"/>
        </w:rPr>
      </w:pPr>
      <w:ins w:id="29" w:author="Ana Paulo" w:date="2016-04-30T14:32:00Z">
        <w:r w:rsidRPr="00590E76">
          <w:rPr>
            <w:lang w:val="pt-PT"/>
          </w:rPr>
          <w:t xml:space="preserve">Os </w:t>
        </w:r>
        <w:r>
          <w:rPr>
            <w:lang w:val="pt-PT"/>
          </w:rPr>
          <w:t>jogos sérios</w:t>
        </w:r>
        <w:r w:rsidRPr="00590E76">
          <w:rPr>
            <w:lang w:val="pt-PT"/>
          </w:rPr>
          <w:t xml:space="preserve"> conseguem ter impacto no desenvolvimento </w:t>
        </w:r>
        <w:r>
          <w:rPr>
            <w:lang w:val="pt-PT"/>
          </w:rPr>
          <w:t>humano, complementando o ensino normal principalmente em crianças dos 10 aos 12 anos que estão na idade de melhor ab</w:t>
        </w:r>
        <w:r>
          <w:rPr>
            <w:lang w:val="pt-PT"/>
          </w:rPr>
          <w:t>sorção e retenção de informação</w:t>
        </w:r>
      </w:ins>
      <w:del w:id="30" w:author="Ana Paulo" w:date="2016-04-30T14:32:00Z">
        <w:r w:rsidR="00590E76" w:rsidRPr="00590E76" w:rsidDel="00162C0A">
          <w:rPr>
            <w:lang w:val="pt-PT"/>
          </w:rPr>
          <w:delText xml:space="preserve">Os videojogos </w:delText>
        </w:r>
      </w:del>
      <w:ins w:id="31" w:author="Mximo" w:date="2016-04-26T21:15:00Z">
        <w:del w:id="32" w:author="Ana Paulo" w:date="2016-04-30T14:32:00Z">
          <w:r w:rsidR="005830DD" w:rsidDel="00162C0A">
            <w:rPr>
              <w:lang w:val="pt-PT"/>
            </w:rPr>
            <w:delText>jogos sérios</w:delText>
          </w:r>
          <w:r w:rsidR="005830DD" w:rsidRPr="00590E76" w:rsidDel="00162C0A">
            <w:rPr>
              <w:lang w:val="pt-PT"/>
            </w:rPr>
            <w:delText xml:space="preserve"> </w:delText>
          </w:r>
        </w:del>
      </w:ins>
      <w:del w:id="33" w:author="Ana Paulo" w:date="2016-04-30T14:32:00Z">
        <w:r w:rsidR="00590E76" w:rsidRPr="00590E76" w:rsidDel="00162C0A">
          <w:rPr>
            <w:lang w:val="pt-PT"/>
          </w:rPr>
          <w:delText xml:space="preserve">conseguem ter um grande impacto no </w:delText>
        </w:r>
        <w:commentRangeStart w:id="34"/>
        <w:r w:rsidR="00590E76" w:rsidRPr="00590E76" w:rsidDel="00162C0A">
          <w:rPr>
            <w:lang w:val="pt-PT"/>
          </w:rPr>
          <w:delText>desenvolvimento do cérebro humano</w:delText>
        </w:r>
      </w:del>
      <w:ins w:id="35" w:author="Mximo" w:date="2016-04-26T21:14:00Z">
        <w:del w:id="36" w:author="Ana Paulo" w:date="2016-04-30T14:32:00Z">
          <w:r w:rsidR="005830DD" w:rsidDel="00162C0A">
            <w:rPr>
              <w:lang w:val="pt-PT"/>
            </w:rPr>
            <w:delText>cognitivo</w:delText>
          </w:r>
        </w:del>
      </w:ins>
      <w:ins w:id="37" w:author="Mximo" w:date="2016-04-26T21:15:00Z">
        <w:del w:id="38" w:author="Ana Paulo" w:date="2016-04-30T14:32:00Z">
          <w:r w:rsidR="005830DD" w:rsidDel="00162C0A">
            <w:rPr>
              <w:lang w:val="pt-PT"/>
            </w:rPr>
            <w:delText xml:space="preserve"> </w:delText>
          </w:r>
        </w:del>
      </w:ins>
      <w:ins w:id="39" w:author="Mximo" w:date="2016-04-26T21:16:00Z">
        <w:del w:id="40" w:author="Ana Paulo" w:date="2016-04-30T14:32:00Z">
          <w:r w:rsidR="005830DD" w:rsidDel="00162C0A">
            <w:rPr>
              <w:lang w:val="pt-PT"/>
            </w:rPr>
            <w:delText xml:space="preserve">humano, principalmente </w:delText>
          </w:r>
        </w:del>
      </w:ins>
      <w:ins w:id="41" w:author="Mximo" w:date="2016-04-26T21:23:00Z">
        <w:del w:id="42" w:author="Ana Paulo" w:date="2016-04-30T14:32:00Z">
          <w:r w:rsidR="00B70B48" w:rsidDel="00162C0A">
            <w:rPr>
              <w:lang w:val="pt-PT"/>
            </w:rPr>
            <w:delText xml:space="preserve">em </w:delText>
          </w:r>
        </w:del>
      </w:ins>
      <w:ins w:id="43" w:author="Mximo" w:date="2016-04-26T21:16:00Z">
        <w:del w:id="44" w:author="Ana Paulo" w:date="2016-04-30T14:32:00Z">
          <w:r w:rsidR="005830DD" w:rsidDel="00162C0A">
            <w:rPr>
              <w:lang w:val="pt-PT"/>
            </w:rPr>
            <w:delText>crianças</w:delText>
          </w:r>
        </w:del>
      </w:ins>
      <w:ins w:id="45" w:author="Mximo" w:date="2016-04-26T21:17:00Z">
        <w:del w:id="46" w:author="Ana Paulo" w:date="2016-04-30T14:32:00Z">
          <w:r w:rsidR="00B70B48" w:rsidDel="00162C0A">
            <w:rPr>
              <w:lang w:val="pt-PT"/>
            </w:rPr>
            <w:delText>,</w:delText>
          </w:r>
        </w:del>
      </w:ins>
      <w:ins w:id="47" w:author="Mximo" w:date="2016-04-26T21:16:00Z">
        <w:del w:id="48" w:author="Ana Paulo" w:date="2016-04-30T14:32:00Z">
          <w:r w:rsidR="005830DD" w:rsidDel="00162C0A">
            <w:rPr>
              <w:lang w:val="pt-PT"/>
            </w:rPr>
            <w:delText xml:space="preserve"> que estão na idade</w:delText>
          </w:r>
        </w:del>
      </w:ins>
      <w:ins w:id="49" w:author="Mximo" w:date="2016-04-26T21:23:00Z">
        <w:del w:id="50" w:author="Ana Paulo" w:date="2016-04-30T14:32:00Z">
          <w:r w:rsidR="00B70B48" w:rsidDel="00162C0A">
            <w:rPr>
              <w:lang w:val="pt-PT"/>
            </w:rPr>
            <w:delText xml:space="preserve"> </w:delText>
          </w:r>
        </w:del>
      </w:ins>
      <w:ins w:id="51" w:author="Mximo" w:date="2016-04-26T21:24:00Z">
        <w:del w:id="52" w:author="Ana Paulo" w:date="2016-04-30T14:32:00Z">
          <w:r w:rsidR="00B70B48" w:rsidDel="00162C0A">
            <w:rPr>
              <w:lang w:val="pt-PT"/>
            </w:rPr>
            <w:delText>de melhor absorção e retenção de informação</w:delText>
          </w:r>
        </w:del>
        <w:r w:rsidR="00B70B48">
          <w:rPr>
            <w:lang w:val="pt-PT"/>
          </w:rPr>
          <w:t xml:space="preserve">. </w:t>
        </w:r>
      </w:ins>
      <w:del w:id="53" w:author="Mximo" w:date="2016-04-26T21:15:00Z">
        <w:r w:rsidR="00590E76" w:rsidRPr="00590E76" w:rsidDel="005830DD">
          <w:rPr>
            <w:lang w:val="pt-PT"/>
          </w:rPr>
          <w:delText xml:space="preserve"> </w:delText>
        </w:r>
        <w:commentRangeEnd w:id="34"/>
        <w:r w:rsidR="000A4CE4" w:rsidDel="005830DD">
          <w:rPr>
            <w:rStyle w:val="Refdecomentrio"/>
          </w:rPr>
          <w:commentReference w:id="34"/>
        </w:r>
        <w:r w:rsidR="00590E76" w:rsidRPr="00590E76" w:rsidDel="005830DD">
          <w:rPr>
            <w:lang w:val="pt-PT"/>
          </w:rPr>
          <w:delText>e das</w:delText>
        </w:r>
      </w:del>
    </w:p>
    <w:p w14:paraId="6ACB2052" w14:textId="532F1346" w:rsidR="00146916" w:rsidRPr="003D6463" w:rsidRDefault="0059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del w:id="54" w:author="Mximo" w:date="2016-04-26T21:24:00Z">
        <w:r w:rsidRPr="00590E76" w:rsidDel="00B70B48">
          <w:rPr>
            <w:lang w:val="pt-PT"/>
          </w:rPr>
          <w:delText>suas capacidades, pelo que u</w:delText>
        </w:r>
      </w:del>
      <w:ins w:id="55" w:author="Mximo" w:date="2016-04-26T21:24:00Z">
        <w:r w:rsidR="00B70B48">
          <w:rPr>
            <w:lang w:val="pt-PT"/>
          </w:rPr>
          <w:t>U</w:t>
        </w:r>
      </w:ins>
      <w:r w:rsidRPr="00590E76">
        <w:rPr>
          <w:lang w:val="pt-PT"/>
        </w:rPr>
        <w:t>tilizando jogos sérios [1], seria possível i</w:t>
      </w:r>
      <w:r>
        <w:rPr>
          <w:lang w:val="pt-PT"/>
        </w:rPr>
        <w:t xml:space="preserve">nfluenciar </w:t>
      </w:r>
      <w:del w:id="56" w:author="Mximo" w:date="2016-04-26T21:25:00Z">
        <w:r w:rsidDel="00B70B48">
          <w:rPr>
            <w:lang w:val="pt-PT"/>
          </w:rPr>
          <w:delText xml:space="preserve">os jogadores </w:delText>
        </w:r>
      </w:del>
      <w:ins w:id="57" w:author="Mximo" w:date="2016-04-26T21:25:00Z">
        <w:r w:rsidR="00B70B48">
          <w:rPr>
            <w:lang w:val="pt-PT"/>
          </w:rPr>
          <w:t xml:space="preserve">crianças </w:t>
        </w:r>
      </w:ins>
      <w:r>
        <w:rPr>
          <w:lang w:val="pt-PT"/>
        </w:rPr>
        <w:t xml:space="preserve">a terem </w:t>
      </w:r>
      <w:r w:rsidRPr="00590E76">
        <w:rPr>
          <w:lang w:val="pt-PT"/>
        </w:rPr>
        <w:t xml:space="preserve">melhores condutas bem como lhes dar conhecimento sobre situações de risco </w:t>
      </w:r>
      <w:del w:id="58" w:author="Isabel" w:date="2016-03-26T21:23:00Z">
        <w:r w:rsidRPr="00590E76" w:rsidDel="000A4CE4">
          <w:rPr>
            <w:lang w:val="pt-PT"/>
          </w:rPr>
          <w:delText>das quais</w:delText>
        </w:r>
      </w:del>
      <w:ins w:id="59" w:author="Isabel" w:date="2016-03-26T21:23:00Z">
        <w:r w:rsidR="000A4CE4">
          <w:rPr>
            <w:lang w:val="pt-PT"/>
          </w:rPr>
          <w:t>que</w:t>
        </w:r>
      </w:ins>
      <w:r w:rsidRPr="00590E76">
        <w:rPr>
          <w:lang w:val="pt-PT"/>
        </w:rPr>
        <w:t xml:space="preserve"> lhes eram</w:t>
      </w:r>
      <w:r>
        <w:rPr>
          <w:lang w:val="pt-PT"/>
        </w:rPr>
        <w:t xml:space="preserve"> </w:t>
      </w:r>
      <w:r w:rsidRPr="00590E76">
        <w:rPr>
          <w:lang w:val="pt-PT"/>
        </w:rPr>
        <w:t>desconhecidas</w:t>
      </w:r>
      <w:ins w:id="60" w:author="Mximo" w:date="2016-04-26T21:25:00Z">
        <w:r w:rsidR="00B70B48">
          <w:rPr>
            <w:lang w:val="pt-PT"/>
          </w:rPr>
          <w:t>.</w:t>
        </w:r>
      </w:ins>
      <w:del w:id="61" w:author="Mximo" w:date="2016-04-26T21:25:00Z">
        <w:r w:rsidRPr="00590E76" w:rsidDel="00B70B48">
          <w:rPr>
            <w:lang w:val="pt-PT"/>
          </w:rPr>
          <w:delText xml:space="preserve">. Para além do conhecimento transmitido, os jogadores </w:delText>
        </w:r>
        <w:r w:rsidRPr="00497D27" w:rsidDel="00B70B48">
          <w:rPr>
            <w:highlight w:val="yellow"/>
            <w:lang w:val="pt-PT"/>
            <w:rPrChange w:id="62" w:author="Isabel" w:date="2016-03-26T22:07:00Z">
              <w:rPr>
                <w:lang w:val="pt-PT"/>
              </w:rPr>
            </w:rPrChange>
          </w:rPr>
          <w:delText>melhorariam as suas capacidades de reação e raciocínio.</w:delText>
        </w:r>
      </w:del>
    </w:p>
    <w:p w14:paraId="0DA3CE6C" w14:textId="77777777" w:rsidR="00146916" w:rsidRPr="0045133A" w:rsidRDefault="00146916" w:rsidP="00146916">
      <w:pPr>
        <w:rPr>
          <w:lang w:val="pt-PT"/>
        </w:rPr>
      </w:pPr>
    </w:p>
    <w:p w14:paraId="6032B69C" w14:textId="77777777" w:rsidR="00146916" w:rsidRPr="009976A5" w:rsidRDefault="00146916" w:rsidP="00146916">
      <w:pPr>
        <w:ind w:left="0" w:right="-58"/>
        <w:rPr>
          <w:b/>
          <w:lang w:val="pt-PT"/>
        </w:rPr>
      </w:pPr>
      <w:r>
        <w:rPr>
          <w:b/>
          <w:lang w:val="pt-PT"/>
        </w:rPr>
        <w:t>Objetivos (obrigatório)</w:t>
      </w:r>
    </w:p>
    <w:p w14:paraId="357F4FFB" w14:textId="2C168ADF" w:rsidR="00827C45" w:rsidRPr="00827C45" w:rsidDel="00B70B48" w:rsidRDefault="00827C45" w:rsidP="00827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63" w:author="Mximo" w:date="2016-04-26T21:26:00Z"/>
          <w:lang w:val="pt-PT"/>
        </w:rPr>
      </w:pPr>
      <w:commentRangeStart w:id="64"/>
      <w:r w:rsidRPr="00827C45">
        <w:rPr>
          <w:lang w:val="pt-PT"/>
        </w:rPr>
        <w:t xml:space="preserve">Pretende-se criar um jogo sério mobile, realizado em Unity, </w:t>
      </w:r>
      <w:ins w:id="65" w:author="Mximo" w:date="2016-04-26T21:25:00Z">
        <w:r w:rsidR="00B70B48">
          <w:rPr>
            <w:lang w:val="pt-PT"/>
          </w:rPr>
          <w:t>em que o público alvo s</w:t>
        </w:r>
      </w:ins>
      <w:ins w:id="66" w:author="Mximo" w:date="2016-04-26T21:26:00Z">
        <w:r w:rsidR="00B70B48">
          <w:rPr>
            <w:lang w:val="pt-PT"/>
          </w:rPr>
          <w:t xml:space="preserve">erão crianças  dos </w:t>
        </w:r>
      </w:ins>
      <w:ins w:id="67" w:author="Ana Paulo" w:date="2016-04-30T11:49:00Z">
        <w:r w:rsidR="00F30F04">
          <w:rPr>
            <w:lang w:val="pt-PT"/>
          </w:rPr>
          <w:t>10</w:t>
        </w:r>
      </w:ins>
      <w:ins w:id="68" w:author="Mximo" w:date="2016-04-26T21:26:00Z">
        <w:del w:id="69" w:author="Ana Paulo" w:date="2016-04-30T11:49:00Z">
          <w:r w:rsidR="00B70B48" w:rsidDel="00F30F04">
            <w:rPr>
              <w:lang w:val="pt-PT"/>
            </w:rPr>
            <w:delText>9</w:delText>
          </w:r>
        </w:del>
        <w:r w:rsidR="00B70B48">
          <w:rPr>
            <w:lang w:val="pt-PT"/>
          </w:rPr>
          <w:t xml:space="preserve"> aos 1</w:t>
        </w:r>
      </w:ins>
      <w:ins w:id="70" w:author="Ana Paulo" w:date="2016-04-30T11:50:00Z">
        <w:r w:rsidR="00F30F04">
          <w:rPr>
            <w:lang w:val="pt-PT"/>
          </w:rPr>
          <w:t>2</w:t>
        </w:r>
      </w:ins>
      <w:ins w:id="71" w:author="Mximo" w:date="2016-04-26T21:26:00Z">
        <w:del w:id="72" w:author="Ana Paulo" w:date="2016-04-30T11:49:00Z">
          <w:r w:rsidR="00B70B48" w:rsidDel="00F30F04">
            <w:rPr>
              <w:lang w:val="pt-PT"/>
            </w:rPr>
            <w:delText>1</w:delText>
          </w:r>
        </w:del>
        <w:r w:rsidR="00B70B48">
          <w:rPr>
            <w:lang w:val="pt-PT"/>
          </w:rPr>
          <w:t xml:space="preserve"> anos</w:t>
        </w:r>
      </w:ins>
      <w:ins w:id="73" w:author="Ana Paulo" w:date="2016-04-30T11:50:00Z">
        <w:r w:rsidR="00F30F04">
          <w:rPr>
            <w:lang w:val="pt-PT"/>
          </w:rPr>
          <w:t xml:space="preserve"> (</w:t>
        </w:r>
      </w:ins>
      <w:ins w:id="74" w:author="Ana Paulo" w:date="2016-04-30T11:51:00Z">
        <w:r w:rsidR="00F30F04">
          <w:rPr>
            <w:lang w:val="pt-PT"/>
          </w:rPr>
          <w:t>equivalente ao 2º ciclo escolar Português)</w:t>
        </w:r>
      </w:ins>
      <w:ins w:id="75" w:author="Mximo" w:date="2016-04-26T21:26:00Z">
        <w:r w:rsidR="00B70B48">
          <w:rPr>
            <w:lang w:val="pt-PT"/>
          </w:rPr>
          <w:t xml:space="preserve"> </w:t>
        </w:r>
      </w:ins>
      <w:del w:id="76" w:author="Mximo" w:date="2016-04-26T21:26:00Z">
        <w:r w:rsidRPr="00827C45" w:rsidDel="00B70B48">
          <w:rPr>
            <w:lang w:val="pt-PT"/>
          </w:rPr>
          <w:delText xml:space="preserve">em </w:delText>
        </w:r>
      </w:del>
      <w:r w:rsidRPr="00827C45">
        <w:rPr>
          <w:lang w:val="pt-PT"/>
        </w:rPr>
        <w:t xml:space="preserve">que </w:t>
      </w:r>
      <w:del w:id="77" w:author="Mximo" w:date="2016-04-26T21:26:00Z">
        <w:r w:rsidRPr="00827C45" w:rsidDel="00B70B48">
          <w:rPr>
            <w:lang w:val="pt-PT"/>
          </w:rPr>
          <w:delText xml:space="preserve">os jogadores resolvem </w:delText>
        </w:r>
      </w:del>
      <w:ins w:id="78" w:author="Mximo" w:date="2016-04-26T21:26:00Z">
        <w:r w:rsidR="00B70B48">
          <w:rPr>
            <w:lang w:val="pt-PT"/>
          </w:rPr>
          <w:t xml:space="preserve">terão de resolver </w:t>
        </w:r>
      </w:ins>
      <w:r w:rsidRPr="00827C45">
        <w:rPr>
          <w:lang w:val="pt-PT"/>
        </w:rPr>
        <w:t>puzzles</w:t>
      </w:r>
      <w:ins w:id="79" w:author="Mximo" w:date="2016-04-26T21:26:00Z">
        <w:r w:rsidR="00B70B48">
          <w:rPr>
            <w:lang w:val="pt-PT"/>
          </w:rPr>
          <w:t xml:space="preserve"> </w:t>
        </w:r>
      </w:ins>
    </w:p>
    <w:p w14:paraId="702C3269" w14:textId="56252DD9" w:rsidR="00827C45" w:rsidRPr="00827C45" w:rsidDel="00B70B48" w:rsidRDefault="00827C45" w:rsidP="00827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80" w:author="Mximo" w:date="2016-04-26T21:27:00Z"/>
          <w:lang w:val="pt-PT"/>
        </w:rPr>
      </w:pPr>
      <w:r w:rsidRPr="00827C45">
        <w:rPr>
          <w:lang w:val="pt-PT"/>
        </w:rPr>
        <w:t xml:space="preserve">pré-desenvolvidos </w:t>
      </w:r>
      <w:ins w:id="81" w:author="Mximo" w:date="2016-04-26T21:26:00Z">
        <w:r w:rsidR="00B70B48">
          <w:rPr>
            <w:lang w:val="pt-PT"/>
          </w:rPr>
          <w:t>e responder a question</w:t>
        </w:r>
      </w:ins>
      <w:ins w:id="82" w:author="Mximo" w:date="2016-04-26T21:27:00Z">
        <w:r w:rsidR="00B70B48">
          <w:rPr>
            <w:lang w:val="pt-PT"/>
          </w:rPr>
          <w:t xml:space="preserve">ários </w:t>
        </w:r>
      </w:ins>
      <w:r w:rsidRPr="00827C45">
        <w:rPr>
          <w:lang w:val="pt-PT"/>
        </w:rPr>
        <w:t>sobre variadas situações de risco relacionadas com perigos da estrada e</w:t>
      </w:r>
      <w:ins w:id="83" w:author="Mximo" w:date="2016-04-26T21:27:00Z">
        <w:r w:rsidR="00B70B48">
          <w:rPr>
            <w:lang w:val="pt-PT"/>
          </w:rPr>
          <w:t xml:space="preserve"> </w:t>
        </w:r>
      </w:ins>
    </w:p>
    <w:p w14:paraId="6A96EB5D" w14:textId="1E7D14CB" w:rsidR="00827C45" w:rsidRPr="00827C45" w:rsidRDefault="00827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del w:id="84" w:author="Mximo" w:date="2016-04-26T21:27:00Z">
        <w:r w:rsidRPr="00827C45" w:rsidDel="00B70B48">
          <w:rPr>
            <w:lang w:val="pt-PT"/>
          </w:rPr>
          <w:delText xml:space="preserve">colocação </w:delText>
        </w:r>
      </w:del>
      <w:ins w:id="85" w:author="Mximo" w:date="2016-04-26T21:27:00Z">
        <w:r w:rsidR="00B70B48">
          <w:rPr>
            <w:lang w:val="pt-PT"/>
          </w:rPr>
          <w:t xml:space="preserve">colocar </w:t>
        </w:r>
      </w:ins>
      <w:r w:rsidRPr="00827C45">
        <w:rPr>
          <w:lang w:val="pt-PT"/>
        </w:rPr>
        <w:t>de sinais de trânsito simples nos locais corretos.</w:t>
      </w:r>
      <w:commentRangeEnd w:id="64"/>
      <w:r w:rsidR="000A4CE4">
        <w:rPr>
          <w:rStyle w:val="Refdecomentrio"/>
        </w:rPr>
        <w:commentReference w:id="64"/>
      </w:r>
    </w:p>
    <w:p w14:paraId="3AD04D7D" w14:textId="3F3BFDA5" w:rsidR="00827C45" w:rsidRPr="00827C45" w:rsidDel="00162C0A" w:rsidRDefault="00827C45" w:rsidP="00827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86" w:author="Ana Paulo" w:date="2016-04-30T14:32:00Z"/>
          <w:lang w:val="pt-PT"/>
        </w:rPr>
      </w:pPr>
      <w:r w:rsidRPr="00827C45">
        <w:rPr>
          <w:lang w:val="pt-PT"/>
        </w:rPr>
        <w:t>O objetivo é que os jogadores</w:t>
      </w:r>
      <w:ins w:id="87" w:author="Ana Paulo" w:date="2016-04-30T11:51:00Z">
        <w:r w:rsidR="00F30F04">
          <w:rPr>
            <w:lang w:val="pt-PT"/>
          </w:rPr>
          <w:t xml:space="preserve"> (crianças)</w:t>
        </w:r>
      </w:ins>
      <w:del w:id="88" w:author="Ana Paulo" w:date="2016-04-30T11:51:00Z">
        <w:r w:rsidRPr="00827C45" w:rsidDel="00F30F04">
          <w:rPr>
            <w:lang w:val="pt-PT"/>
          </w:rPr>
          <w:delText>, mais propriamente crianças</w:delText>
        </w:r>
      </w:del>
      <w:del w:id="89" w:author="Ana Paulo" w:date="2016-04-30T11:52:00Z">
        <w:r w:rsidRPr="00827C45" w:rsidDel="00F30F04">
          <w:rPr>
            <w:lang w:val="pt-PT"/>
          </w:rPr>
          <w:delText>,</w:delText>
        </w:r>
      </w:del>
      <w:r w:rsidRPr="00827C45">
        <w:rPr>
          <w:lang w:val="pt-PT"/>
        </w:rPr>
        <w:t xml:space="preserve"> fiquem cientes de inúmeros perigos </w:t>
      </w:r>
      <w:ins w:id="90" w:author="Ana Paulo" w:date="2016-04-30T14:32:00Z">
        <w:r w:rsidR="00162C0A">
          <w:rPr>
            <w:lang w:val="pt-PT"/>
          </w:rPr>
          <w:t>d</w:t>
        </w:r>
      </w:ins>
      <w:del w:id="91" w:author="Ana Paulo" w:date="2016-04-30T14:32:00Z">
        <w:r w:rsidRPr="00827C45" w:rsidDel="00162C0A">
          <w:rPr>
            <w:lang w:val="pt-PT"/>
          </w:rPr>
          <w:delText>n</w:delText>
        </w:r>
      </w:del>
      <w:r w:rsidRPr="00827C45">
        <w:rPr>
          <w:lang w:val="pt-PT"/>
        </w:rPr>
        <w:t>a</w:t>
      </w:r>
      <w:ins w:id="92" w:author="Ana Paulo" w:date="2016-04-30T14:32:00Z">
        <w:r w:rsidR="00162C0A">
          <w:rPr>
            <w:lang w:val="pt-PT"/>
          </w:rPr>
          <w:t xml:space="preserve"> </w:t>
        </w:r>
      </w:ins>
    </w:p>
    <w:p w14:paraId="1E1C5CD6" w14:textId="125264AA" w:rsidR="00146916" w:rsidRPr="003D6463" w:rsidRDefault="00827C45" w:rsidP="00827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827C45">
        <w:rPr>
          <w:lang w:val="pt-PT"/>
        </w:rPr>
        <w:t xml:space="preserve">estrada </w:t>
      </w:r>
      <w:commentRangeStart w:id="93"/>
      <w:r w:rsidRPr="00827C45">
        <w:rPr>
          <w:lang w:val="pt-PT"/>
        </w:rPr>
        <w:t>e que</w:t>
      </w:r>
      <w:ins w:id="94" w:author="Ana Paulo" w:date="2016-04-30T11:53:00Z">
        <w:r w:rsidR="00F30F04">
          <w:rPr>
            <w:lang w:val="pt-PT"/>
          </w:rPr>
          <w:t>, em parte,</w:t>
        </w:r>
      </w:ins>
      <w:r w:rsidRPr="00827C45">
        <w:rPr>
          <w:lang w:val="pt-PT"/>
        </w:rPr>
        <w:t xml:space="preserve"> se tornem futuros condutores e peões mais cautelosos</w:t>
      </w:r>
      <w:ins w:id="95" w:author="Mximo" w:date="2016-04-26T21:28:00Z">
        <w:r w:rsidR="00B70B48">
          <w:rPr>
            <w:lang w:val="pt-PT"/>
          </w:rPr>
          <w:t xml:space="preserve">, </w:t>
        </w:r>
      </w:ins>
      <w:del w:id="96" w:author="Mximo" w:date="2016-04-26T21:28:00Z">
        <w:r w:rsidRPr="00827C45" w:rsidDel="00B70B48">
          <w:rPr>
            <w:lang w:val="pt-PT"/>
          </w:rPr>
          <w:delText xml:space="preserve"> e </w:delText>
        </w:r>
      </w:del>
      <w:r w:rsidRPr="00827C45">
        <w:rPr>
          <w:lang w:val="pt-PT"/>
        </w:rPr>
        <w:t>mais cívicos</w:t>
      </w:r>
      <w:ins w:id="97" w:author="Mximo" w:date="2016-04-26T21:28:00Z">
        <w:r w:rsidR="00B70B48">
          <w:rPr>
            <w:lang w:val="pt-PT"/>
          </w:rPr>
          <w:t xml:space="preserve"> e com maior conhecimento sobre situações de perigo existentes</w:t>
        </w:r>
      </w:ins>
      <w:r w:rsidRPr="00827C45">
        <w:rPr>
          <w:lang w:val="pt-PT"/>
        </w:rPr>
        <w:t>.</w:t>
      </w:r>
      <w:commentRangeEnd w:id="93"/>
      <w:r w:rsidR="000A4CE4">
        <w:rPr>
          <w:rStyle w:val="Refdecomentrio"/>
        </w:rPr>
        <w:commentReference w:id="93"/>
      </w:r>
      <w:ins w:id="98" w:author="Ana Paulo" w:date="2016-04-30T11:53:00Z">
        <w:r w:rsidR="00F30F04">
          <w:rPr>
            <w:lang w:val="pt-PT"/>
          </w:rPr>
          <w:t xml:space="preserve"> Para testar estes objetivos serão </w:t>
        </w:r>
      </w:ins>
      <w:ins w:id="99" w:author="Ana Paulo" w:date="2016-04-30T11:54:00Z">
        <w:r w:rsidR="00F30F04">
          <w:rPr>
            <w:lang w:val="pt-PT"/>
          </w:rPr>
          <w:t xml:space="preserve">utilizados grupos de amostra (crianças) que vão resolver o jogo e responder a questionários de satisfação (a </w:t>
        </w:r>
        <w:r w:rsidR="00F30F04">
          <w:rPr>
            <w:lang w:val="pt-PT"/>
          </w:rPr>
          <w:lastRenderedPageBreak/>
          <w:t>nível de qualidade da aplicação) e de conhecimento, para que se possa ter noç</w:t>
        </w:r>
      </w:ins>
      <w:ins w:id="100" w:author="Ana Paulo" w:date="2016-04-30T11:55:00Z">
        <w:r w:rsidR="00F30F04">
          <w:rPr>
            <w:lang w:val="pt-PT"/>
          </w:rPr>
          <w:t xml:space="preserve">ão se </w:t>
        </w:r>
      </w:ins>
      <w:ins w:id="101" w:author="Ana Paulo" w:date="2016-04-30T15:07:00Z">
        <w:r w:rsidR="00335EA1">
          <w:rPr>
            <w:lang w:val="pt-PT"/>
          </w:rPr>
          <w:t>ganharam</w:t>
        </w:r>
      </w:ins>
      <w:ins w:id="102" w:author="Ana Paulo" w:date="2016-04-30T11:55:00Z">
        <w:r w:rsidR="00F30F04">
          <w:rPr>
            <w:lang w:val="pt-PT"/>
          </w:rPr>
          <w:t xml:space="preserve"> conhecimento adicional. </w:t>
        </w:r>
      </w:ins>
      <w:ins w:id="103" w:author="Ana Paulo" w:date="2016-04-30T11:56:00Z">
        <w:r w:rsidR="00F30F04">
          <w:rPr>
            <w:lang w:val="pt-PT"/>
          </w:rPr>
          <w:t xml:space="preserve">Um outro questionário será feito aos encarregados de educação de cada criança interveniente no grupo de amostra, na medida de verificar se </w:t>
        </w:r>
      </w:ins>
      <w:ins w:id="104" w:author="Ana Paulo" w:date="2016-04-30T11:57:00Z">
        <w:r w:rsidR="00F30F04">
          <w:rPr>
            <w:lang w:val="pt-PT"/>
          </w:rPr>
          <w:t>os seus educandos</w:t>
        </w:r>
      </w:ins>
      <w:ins w:id="105" w:author="Ana Paulo" w:date="2016-04-30T11:56:00Z">
        <w:r w:rsidR="00F30F04">
          <w:rPr>
            <w:lang w:val="pt-PT"/>
          </w:rPr>
          <w:t xml:space="preserve"> ficaram mais motivados</w:t>
        </w:r>
      </w:ins>
      <w:ins w:id="106" w:author="Ana Paulo" w:date="2016-04-30T11:57:00Z">
        <w:r w:rsidR="00F30F04">
          <w:rPr>
            <w:lang w:val="pt-PT"/>
          </w:rPr>
          <w:t xml:space="preserve"> e alertados relativamente a tópicos de segurança rodoviária.</w:t>
        </w:r>
      </w:ins>
    </w:p>
    <w:p w14:paraId="0ABA14AF" w14:textId="77777777" w:rsidR="00E64C59" w:rsidRDefault="00E64C59" w:rsidP="006413DF">
      <w:pPr>
        <w:ind w:left="0" w:right="-58"/>
        <w:rPr>
          <w:b/>
          <w:lang w:val="pt-PT"/>
        </w:rPr>
      </w:pPr>
    </w:p>
    <w:p w14:paraId="52DE3B6C" w14:textId="6373DDBB" w:rsidR="00146916" w:rsidRDefault="00146916" w:rsidP="006413DF">
      <w:pPr>
        <w:ind w:left="0" w:right="-58"/>
        <w:rPr>
          <w:b/>
          <w:lang w:val="pt-PT"/>
        </w:rPr>
      </w:pPr>
      <w:r>
        <w:rPr>
          <w:b/>
          <w:lang w:val="pt-PT"/>
        </w:rPr>
        <w:t>Outcomes</w:t>
      </w:r>
      <w:r w:rsidR="0047137F">
        <w:rPr>
          <w:b/>
          <w:lang w:val="pt-PT"/>
        </w:rPr>
        <w:t xml:space="preserve"> (obrigatório)</w:t>
      </w:r>
    </w:p>
    <w:p w14:paraId="201A6183" w14:textId="5BBAF5B6" w:rsidR="00146916" w:rsidRDefault="00575C96" w:rsidP="006413DF">
      <w:pPr>
        <w:ind w:left="0" w:right="-58"/>
        <w:rPr>
          <w:lang w:val="pt-PT"/>
        </w:rPr>
      </w:pPr>
      <w:r w:rsidRPr="00146916">
        <w:rPr>
          <w:lang w:val="pt-PT"/>
        </w:rPr>
        <w:t xml:space="preserve">Como é que o </w:t>
      </w:r>
      <w:r w:rsidR="00965586">
        <w:rPr>
          <w:lang w:val="pt-PT"/>
        </w:rPr>
        <w:t xml:space="preserve">o desenvolvimento do </w:t>
      </w:r>
      <w:r w:rsidRPr="00146916">
        <w:rPr>
          <w:lang w:val="pt-PT"/>
        </w:rPr>
        <w:t>projeto endereça os outcomes da UC?</w:t>
      </w:r>
    </w:p>
    <w:p w14:paraId="6E116191" w14:textId="7DA5DBCA" w:rsidR="00575C96" w:rsidRPr="00146916" w:rsidRDefault="00575C96" w:rsidP="006413DF">
      <w:pPr>
        <w:ind w:left="0" w:right="-58"/>
        <w:rPr>
          <w:lang w:val="pt-PT"/>
        </w:rPr>
      </w:pPr>
      <w:r w:rsidRPr="00146916">
        <w:rPr>
          <w:lang w:val="pt-PT"/>
        </w:rPr>
        <w:t xml:space="preserve">Sugestão: preencher as secções seguintes com </w:t>
      </w:r>
      <w:r w:rsidR="009D4380">
        <w:rPr>
          <w:lang w:val="pt-PT"/>
        </w:rPr>
        <w:t xml:space="preserve">partes do </w:t>
      </w:r>
      <w:r w:rsidRPr="00146916">
        <w:rPr>
          <w:lang w:val="pt-PT"/>
        </w:rPr>
        <w:t>texto do “problema” e dos “objetivos”.</w:t>
      </w:r>
    </w:p>
    <w:p w14:paraId="736D7CC0" w14:textId="6C54A7F5" w:rsidR="0029735C" w:rsidRPr="00CD0BFB" w:rsidRDefault="0029735C" w:rsidP="0029735C">
      <w:pPr>
        <w:ind w:left="0" w:right="-58"/>
        <w:rPr>
          <w:lang w:val="pt-PT"/>
        </w:rPr>
      </w:pPr>
      <w:r>
        <w:rPr>
          <w:lang w:val="pt-PT"/>
        </w:rPr>
        <w:t xml:space="preserve">Pode ser necessário alterar o texto original do </w:t>
      </w:r>
      <w:r w:rsidR="00965586">
        <w:rPr>
          <w:lang w:val="pt-PT"/>
        </w:rPr>
        <w:t>“</w:t>
      </w:r>
      <w:r>
        <w:rPr>
          <w:lang w:val="pt-PT"/>
        </w:rPr>
        <w:t>problema</w:t>
      </w:r>
      <w:r w:rsidR="00965586">
        <w:rPr>
          <w:lang w:val="pt-PT"/>
        </w:rPr>
        <w:t>”</w:t>
      </w:r>
      <w:r>
        <w:rPr>
          <w:lang w:val="pt-PT"/>
        </w:rPr>
        <w:t xml:space="preserve"> e </w:t>
      </w:r>
      <w:r w:rsidR="00965586">
        <w:rPr>
          <w:lang w:val="pt-PT"/>
        </w:rPr>
        <w:t>“</w:t>
      </w:r>
      <w:r>
        <w:rPr>
          <w:lang w:val="pt-PT"/>
        </w:rPr>
        <w:t>objetivos</w:t>
      </w:r>
      <w:r w:rsidR="00965586">
        <w:rPr>
          <w:lang w:val="pt-PT"/>
        </w:rPr>
        <w:t>”</w:t>
      </w:r>
      <w:r>
        <w:rPr>
          <w:lang w:val="pt-PT"/>
        </w:rPr>
        <w:t xml:space="preserve"> para que todos os outcomes </w:t>
      </w:r>
      <w:r w:rsidR="00965586">
        <w:rPr>
          <w:lang w:val="pt-PT"/>
        </w:rPr>
        <w:t>sejam</w:t>
      </w:r>
      <w:r>
        <w:rPr>
          <w:lang w:val="pt-PT"/>
        </w:rPr>
        <w:t xml:space="preserve"> contemplados. O novo texto de cada secção deve ser inserido neste documento.</w:t>
      </w:r>
    </w:p>
    <w:p w14:paraId="465767FB" w14:textId="77777777" w:rsidR="00082F59" w:rsidRDefault="00082F59" w:rsidP="006413DF">
      <w:pPr>
        <w:ind w:left="0" w:right="-58"/>
        <w:rPr>
          <w:b/>
          <w:lang w:val="pt-PT"/>
        </w:rPr>
      </w:pPr>
    </w:p>
    <w:p w14:paraId="499D6D8D" w14:textId="5F25580B" w:rsidR="00CD0BFB" w:rsidRPr="00E64C59" w:rsidRDefault="00E64C59" w:rsidP="006413DF">
      <w:pPr>
        <w:ind w:left="0" w:right="-58"/>
        <w:rPr>
          <w:b/>
          <w:lang w:val="pt-PT"/>
        </w:rPr>
      </w:pPr>
      <w:r w:rsidRPr="00E64C59">
        <w:rPr>
          <w:b/>
          <w:bCs/>
          <w:lang w:val="pt-PT"/>
        </w:rPr>
        <w:t>1. Interpretar o problema a resolver (Nível 5):</w:t>
      </w:r>
    </w:p>
    <w:p w14:paraId="679C538A" w14:textId="77777777" w:rsidR="00F30F04" w:rsidRDefault="00F30F04" w:rsidP="00F3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07" w:author="Ana Paulo" w:date="2016-04-30T11:58:00Z"/>
          <w:lang w:val="pt-PT"/>
        </w:rPr>
      </w:pPr>
      <w:ins w:id="108" w:author="Ana Paulo" w:date="2016-04-30T11:58:00Z">
        <w:r w:rsidRPr="00590E76">
          <w:rPr>
            <w:lang w:val="pt-PT"/>
          </w:rPr>
          <w:t>É um facto que em todo o mundo (mais concretamente em Portuga</w:t>
        </w:r>
        <w:r>
          <w:rPr>
            <w:lang w:val="pt-PT"/>
          </w:rPr>
          <w:t xml:space="preserve">l) existem demasiados acidentes </w:t>
        </w:r>
        <w:r w:rsidRPr="00590E76">
          <w:rPr>
            <w:lang w:val="pt-PT"/>
          </w:rPr>
          <w:t>rodoviários causados em grande número por más decisões de condução, facilitismos ou falta de</w:t>
        </w:r>
        <w:r>
          <w:rPr>
            <w:lang w:val="pt-PT"/>
          </w:rPr>
          <w:t xml:space="preserve"> </w:t>
        </w:r>
        <w:r w:rsidRPr="00590E76">
          <w:rPr>
            <w:lang w:val="pt-PT"/>
          </w:rPr>
          <w:t>experiência prévia em situações de risco, por parte dos condutores</w:t>
        </w:r>
        <w:r>
          <w:rPr>
            <w:lang w:val="pt-PT"/>
          </w:rPr>
          <w:t xml:space="preserve"> e de peões</w:t>
        </w:r>
        <w:r w:rsidRPr="00590E76">
          <w:rPr>
            <w:lang w:val="pt-PT"/>
          </w:rPr>
          <w:t>.</w:t>
        </w:r>
        <w:r>
          <w:rPr>
            <w:lang w:val="pt-PT"/>
          </w:rPr>
          <w:t xml:space="preserve"> Muitas dessas vítimas são crianças que devido à sua desatenção e descuido se colocam em perigo, surgindo subitamente nas faixas de rodagem. </w:t>
        </w:r>
        <w:r w:rsidRPr="00590E76">
          <w:rPr>
            <w:lang w:val="pt-PT"/>
          </w:rPr>
          <w:t xml:space="preserve">Seria importante existir formação cívica </w:t>
        </w:r>
        <w:r>
          <w:rPr>
            <w:lang w:val="pt-PT"/>
          </w:rPr>
          <w:t>destinada a crianças,</w:t>
        </w:r>
        <w:r w:rsidRPr="00590E76">
          <w:rPr>
            <w:lang w:val="pt-PT"/>
          </w:rPr>
          <w:t xml:space="preserve"> alertando-</w:t>
        </w:r>
        <w:r>
          <w:rPr>
            <w:lang w:val="pt-PT"/>
          </w:rPr>
          <w:t>a</w:t>
        </w:r>
        <w:r w:rsidRPr="00590E76">
          <w:rPr>
            <w:lang w:val="pt-PT"/>
          </w:rPr>
          <w:t>s</w:t>
        </w:r>
        <w:r>
          <w:rPr>
            <w:lang w:val="pt-PT"/>
          </w:rPr>
          <w:t xml:space="preserve"> de </w:t>
        </w:r>
        <w:r w:rsidRPr="00590E76">
          <w:rPr>
            <w:lang w:val="pt-PT"/>
          </w:rPr>
          <w:t xml:space="preserve">situações críticas de frequente acontecimento, seja na ótica </w:t>
        </w:r>
        <w:r>
          <w:rPr>
            <w:lang w:val="pt-PT"/>
          </w:rPr>
          <w:t>de</w:t>
        </w:r>
        <w:r w:rsidRPr="00590E76">
          <w:rPr>
            <w:lang w:val="pt-PT"/>
          </w:rPr>
          <w:t xml:space="preserve"> peão</w:t>
        </w:r>
        <w:r>
          <w:rPr>
            <w:lang w:val="pt-PT"/>
          </w:rPr>
          <w:t xml:space="preserve"> como na ótica dos condutores já que as crianças virão a ser futuros condutores, sendo relevante que se cultive práticas de segurança</w:t>
        </w:r>
        <w:r w:rsidRPr="00590E76">
          <w:rPr>
            <w:lang w:val="pt-PT"/>
          </w:rPr>
          <w:t>.</w:t>
        </w:r>
      </w:ins>
    </w:p>
    <w:p w14:paraId="733DC8F8" w14:textId="5A1C48F3" w:rsidR="00F30F04" w:rsidRDefault="00F30F04" w:rsidP="00F3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09" w:author="Ana Paulo" w:date="2016-04-30T11:59:00Z"/>
          <w:lang w:val="pt-PT"/>
        </w:rPr>
      </w:pPr>
      <w:ins w:id="110" w:author="Ana Paulo" w:date="2016-04-30T11:58:00Z">
        <w:r w:rsidRPr="00590E76">
          <w:rPr>
            <w:lang w:val="pt-PT"/>
          </w:rPr>
          <w:t xml:space="preserve">Os </w:t>
        </w:r>
        <w:r>
          <w:rPr>
            <w:lang w:val="pt-PT"/>
          </w:rPr>
          <w:t>jogos sérios</w:t>
        </w:r>
        <w:r w:rsidRPr="00590E76">
          <w:rPr>
            <w:lang w:val="pt-PT"/>
          </w:rPr>
          <w:t xml:space="preserve"> conseguem ter impacto no desenvolvimento </w:t>
        </w:r>
        <w:r>
          <w:rPr>
            <w:lang w:val="pt-PT"/>
          </w:rPr>
          <w:t>humano</w:t>
        </w:r>
      </w:ins>
      <w:ins w:id="111" w:author="Ana Paulo" w:date="2016-04-30T14:31:00Z">
        <w:r w:rsidR="00162C0A">
          <w:rPr>
            <w:lang w:val="pt-PT"/>
          </w:rPr>
          <w:t>, complementando o ensino normal</w:t>
        </w:r>
      </w:ins>
      <w:ins w:id="112" w:author="Ana Paulo" w:date="2016-04-30T11:58:00Z">
        <w:r>
          <w:rPr>
            <w:lang w:val="pt-PT"/>
          </w:rPr>
          <w:t xml:space="preserve"> principalmente em crianças dos 10 aos 12 anos que estão na idade de melhor absorção e retenção de informação. U</w:t>
        </w:r>
        <w:r w:rsidRPr="00590E76">
          <w:rPr>
            <w:lang w:val="pt-PT"/>
          </w:rPr>
          <w:t>tilizando jogos sérios [1], seria possível i</w:t>
        </w:r>
        <w:r>
          <w:rPr>
            <w:lang w:val="pt-PT"/>
          </w:rPr>
          <w:t xml:space="preserve">nfluenciar crianças a terem </w:t>
        </w:r>
        <w:r w:rsidRPr="00590E76">
          <w:rPr>
            <w:lang w:val="pt-PT"/>
          </w:rPr>
          <w:t xml:space="preserve">melhores condutas bem como lhes dar conhecimento sobre situações de risco </w:t>
        </w:r>
        <w:r>
          <w:rPr>
            <w:lang w:val="pt-PT"/>
          </w:rPr>
          <w:t>que</w:t>
        </w:r>
        <w:r w:rsidRPr="00590E76">
          <w:rPr>
            <w:lang w:val="pt-PT"/>
          </w:rPr>
          <w:t xml:space="preserve"> lhes eram</w:t>
        </w:r>
        <w:r>
          <w:rPr>
            <w:lang w:val="pt-PT"/>
          </w:rPr>
          <w:t xml:space="preserve"> </w:t>
        </w:r>
        <w:r w:rsidRPr="00590E76">
          <w:rPr>
            <w:lang w:val="pt-PT"/>
          </w:rPr>
          <w:t>desconhecidas</w:t>
        </w:r>
        <w:r>
          <w:rPr>
            <w:lang w:val="pt-PT"/>
          </w:rPr>
          <w:t>.</w:t>
        </w:r>
      </w:ins>
    </w:p>
    <w:p w14:paraId="7280FEB7" w14:textId="2AA82858" w:rsidR="00D546E0" w:rsidRPr="00590E76" w:rsidDel="00F30F04" w:rsidRDefault="00D546E0" w:rsidP="00D5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13" w:author="Ana Paulo" w:date="2016-04-30T11:58:00Z"/>
          <w:lang w:val="pt-PT"/>
        </w:rPr>
      </w:pPr>
      <w:commentRangeStart w:id="114"/>
      <w:del w:id="115" w:author="Ana Paulo" w:date="2016-04-30T11:58:00Z">
        <w:r w:rsidRPr="00590E76" w:rsidDel="00F30F04">
          <w:rPr>
            <w:lang w:val="pt-PT"/>
          </w:rPr>
          <w:delText>É um facto que em todo o mundo (mais concretamente em Portuga</w:delText>
        </w:r>
        <w:r w:rsidDel="00F30F04">
          <w:rPr>
            <w:lang w:val="pt-PT"/>
          </w:rPr>
          <w:delText xml:space="preserve">l) existem demasiados acidentes </w:delText>
        </w:r>
        <w:r w:rsidRPr="00590E76" w:rsidDel="00F30F04">
          <w:rPr>
            <w:lang w:val="pt-PT"/>
          </w:rPr>
          <w:delText>rodoviários causados em grande número por más decisões de condução, facilitismos ou falta de</w:delText>
        </w:r>
        <w:r w:rsidDel="00F30F04">
          <w:rPr>
            <w:lang w:val="pt-PT"/>
          </w:rPr>
          <w:delText xml:space="preserve"> </w:delText>
        </w:r>
        <w:r w:rsidRPr="00590E76" w:rsidDel="00F30F04">
          <w:rPr>
            <w:lang w:val="pt-PT"/>
          </w:rPr>
          <w:delText>experiência prévia em situações de risco, por parte dos condutores.</w:delText>
        </w:r>
      </w:del>
    </w:p>
    <w:p w14:paraId="53645533" w14:textId="4A5BBCD5" w:rsidR="00D546E0" w:rsidRPr="00590E76" w:rsidDel="00F30F04" w:rsidRDefault="00D546E0" w:rsidP="00D5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16" w:author="Ana Paulo" w:date="2016-04-30T11:58:00Z"/>
          <w:lang w:val="pt-PT"/>
        </w:rPr>
      </w:pPr>
      <w:del w:id="117" w:author="Ana Paulo" w:date="2016-04-30T11:58:00Z">
        <w:r w:rsidRPr="00590E76" w:rsidDel="00F30F04">
          <w:rPr>
            <w:lang w:val="pt-PT"/>
          </w:rPr>
          <w:delText>Seria importante existir uma formação cívica ensinada a esses condutores, alertando-os</w:delText>
        </w:r>
      </w:del>
    </w:p>
    <w:p w14:paraId="4B2564AD" w14:textId="7DCE5581" w:rsidR="00D546E0" w:rsidRPr="00590E76" w:rsidDel="00F30F04" w:rsidRDefault="00D546E0" w:rsidP="00D5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18" w:author="Ana Paulo" w:date="2016-04-30T11:58:00Z"/>
          <w:lang w:val="pt-PT"/>
        </w:rPr>
      </w:pPr>
      <w:del w:id="119" w:author="Ana Paulo" w:date="2016-04-30T11:58:00Z">
        <w:r w:rsidRPr="00590E76" w:rsidDel="00F30F04">
          <w:rPr>
            <w:lang w:val="pt-PT"/>
          </w:rPr>
          <w:delText>para situações críticas de frequente acontecimento, seja na óptica do condutor como do peão.</w:delText>
        </w:r>
      </w:del>
    </w:p>
    <w:p w14:paraId="749425A0" w14:textId="1F655778" w:rsidR="00D546E0" w:rsidRPr="00590E76" w:rsidDel="00F30F04" w:rsidRDefault="00D546E0" w:rsidP="00D5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20" w:author="Ana Paulo" w:date="2016-04-30T11:58:00Z"/>
          <w:lang w:val="pt-PT"/>
        </w:rPr>
      </w:pPr>
      <w:del w:id="121" w:author="Ana Paulo" w:date="2016-04-30T11:58:00Z">
        <w:r w:rsidRPr="00590E76" w:rsidDel="00F30F04">
          <w:rPr>
            <w:lang w:val="pt-PT"/>
          </w:rPr>
          <w:delText>Os videojogos conseguem ter um grande impacto no desenvolvimento do cérebro humano e das</w:delText>
        </w:r>
      </w:del>
    </w:p>
    <w:p w14:paraId="572F236A" w14:textId="436728FD" w:rsidR="001B78D7" w:rsidRPr="004335C8" w:rsidDel="00F30F04" w:rsidRDefault="00D546E0" w:rsidP="00641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22" w:author="Ana Paulo" w:date="2016-04-30T11:58:00Z"/>
          <w:lang w:val="pt-PT"/>
        </w:rPr>
      </w:pPr>
      <w:del w:id="123" w:author="Ana Paulo" w:date="2016-04-30T11:58:00Z">
        <w:r w:rsidRPr="00590E76" w:rsidDel="00F30F04">
          <w:rPr>
            <w:lang w:val="pt-PT"/>
          </w:rPr>
          <w:delText>suas capacidades, pelo que utilizando jogos sérios [1], seria possível i</w:delText>
        </w:r>
        <w:r w:rsidDel="00F30F04">
          <w:rPr>
            <w:lang w:val="pt-PT"/>
          </w:rPr>
          <w:delText xml:space="preserve">nfluenciar os jogadores a terem </w:delText>
        </w:r>
        <w:r w:rsidRPr="00590E76" w:rsidDel="00F30F04">
          <w:rPr>
            <w:lang w:val="pt-PT"/>
          </w:rPr>
          <w:delText>melhores condutas bem como lhes dar conhecimento sobre situações de risco das quais</w:delText>
        </w:r>
      </w:del>
      <w:ins w:id="124" w:author="Isabel" w:date="2016-03-26T21:43:00Z">
        <w:del w:id="125" w:author="Ana Paulo" w:date="2016-04-30T11:58:00Z">
          <w:r w:rsidR="00064B88" w:rsidDel="00F30F04">
            <w:rPr>
              <w:lang w:val="pt-PT"/>
            </w:rPr>
            <w:delText>que</w:delText>
          </w:r>
        </w:del>
      </w:ins>
      <w:del w:id="126" w:author="Ana Paulo" w:date="2016-04-30T11:58:00Z">
        <w:r w:rsidRPr="00590E76" w:rsidDel="00F30F04">
          <w:rPr>
            <w:lang w:val="pt-PT"/>
          </w:rPr>
          <w:delText xml:space="preserve"> lhes eram</w:delText>
        </w:r>
        <w:r w:rsidDel="00F30F04">
          <w:rPr>
            <w:lang w:val="pt-PT"/>
          </w:rPr>
          <w:delText xml:space="preserve"> </w:delText>
        </w:r>
        <w:r w:rsidRPr="00590E76" w:rsidDel="00F30F04">
          <w:rPr>
            <w:lang w:val="pt-PT"/>
          </w:rPr>
          <w:delText>desconhecidas. Para além do conhecimento transmitido, os jogadores melhorariam as suas</w:delText>
        </w:r>
        <w:r w:rsidDel="00F30F04">
          <w:rPr>
            <w:lang w:val="pt-PT"/>
          </w:rPr>
          <w:delText xml:space="preserve"> </w:delText>
        </w:r>
        <w:r w:rsidRPr="00590E76" w:rsidDel="00F30F04">
          <w:rPr>
            <w:lang w:val="pt-PT"/>
          </w:rPr>
          <w:delText>capacidades de reação e raciocínio.</w:delText>
        </w:r>
        <w:commentRangeEnd w:id="114"/>
        <w:r w:rsidR="00506197" w:rsidDel="00F30F04">
          <w:rPr>
            <w:rStyle w:val="Refdecomentrio"/>
          </w:rPr>
          <w:commentReference w:id="114"/>
        </w:r>
      </w:del>
    </w:p>
    <w:p w14:paraId="6C38D5D3" w14:textId="77777777" w:rsidR="00E64C59" w:rsidRDefault="00E64C59" w:rsidP="00E775CF">
      <w:pPr>
        <w:ind w:left="0"/>
        <w:rPr>
          <w:b/>
          <w:lang w:val="pt-PT"/>
        </w:rPr>
      </w:pPr>
    </w:p>
    <w:p w14:paraId="1EC40010" w14:textId="4CE0EEE0" w:rsidR="006413DF" w:rsidRPr="00E64C59" w:rsidRDefault="00E64C59" w:rsidP="00E775CF">
      <w:pPr>
        <w:ind w:left="0"/>
        <w:rPr>
          <w:b/>
          <w:lang w:val="pt-PT"/>
        </w:rPr>
      </w:pPr>
      <w:r w:rsidRPr="00E64C59">
        <w:rPr>
          <w:b/>
          <w:lang w:val="pt-PT"/>
        </w:rPr>
        <w:t>2. Sintetizar conhecimento existente relacionado com o problema ou as abordagens para a resolução do problema (Nível 4):</w:t>
      </w:r>
    </w:p>
    <w:p w14:paraId="6D76DE14" w14:textId="2B11808F" w:rsidR="00D546E0" w:rsidRPr="00590E76" w:rsidDel="00162C0A" w:rsidRDefault="00162C0A" w:rsidP="00D5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27" w:author="Ana Paulo" w:date="2016-04-30T14:33:00Z"/>
          <w:lang w:val="pt-PT"/>
        </w:rPr>
      </w:pPr>
      <w:ins w:id="128" w:author="Ana Paulo" w:date="2016-04-30T14:33:00Z">
        <w:r w:rsidRPr="00590E76">
          <w:rPr>
            <w:lang w:val="pt-PT"/>
          </w:rPr>
          <w:t xml:space="preserve">Os </w:t>
        </w:r>
        <w:r>
          <w:rPr>
            <w:lang w:val="pt-PT"/>
          </w:rPr>
          <w:t>jogos sérios</w:t>
        </w:r>
        <w:r w:rsidRPr="00590E76">
          <w:rPr>
            <w:lang w:val="pt-PT"/>
          </w:rPr>
          <w:t xml:space="preserve"> conseguem ter impacto no desenvolvimento </w:t>
        </w:r>
        <w:r>
          <w:rPr>
            <w:lang w:val="pt-PT"/>
          </w:rPr>
          <w:t>humano, complementando o ensino normal principalmente em crianças dos 10 aos 12 anos que estão na idade de melhor ab</w:t>
        </w:r>
        <w:r>
          <w:rPr>
            <w:lang w:val="pt-PT"/>
          </w:rPr>
          <w:t>sorção e retenção de informação</w:t>
        </w:r>
      </w:ins>
      <w:commentRangeStart w:id="129"/>
      <w:del w:id="130" w:author="Ana Paulo" w:date="2016-04-30T14:33:00Z">
        <w:r w:rsidR="00D546E0" w:rsidRPr="00590E76" w:rsidDel="00162C0A">
          <w:rPr>
            <w:lang w:val="pt-PT"/>
          </w:rPr>
          <w:delText xml:space="preserve">Os videojogos conseguem ter </w:delText>
        </w:r>
        <w:commentRangeStart w:id="131"/>
        <w:r w:rsidR="00D546E0" w:rsidRPr="00590E76" w:rsidDel="00162C0A">
          <w:rPr>
            <w:lang w:val="pt-PT"/>
          </w:rPr>
          <w:delText xml:space="preserve">um grande impacto no desenvolvimento do cérebro humano </w:delText>
        </w:r>
        <w:commentRangeEnd w:id="131"/>
        <w:r w:rsidR="00506197" w:rsidDel="00162C0A">
          <w:rPr>
            <w:rStyle w:val="Refdecomentrio"/>
          </w:rPr>
          <w:commentReference w:id="131"/>
        </w:r>
        <w:r w:rsidR="00D546E0" w:rsidRPr="00590E76" w:rsidDel="00162C0A">
          <w:rPr>
            <w:lang w:val="pt-PT"/>
          </w:rPr>
          <w:delText>e das</w:delText>
        </w:r>
      </w:del>
    </w:p>
    <w:p w14:paraId="62F98449" w14:textId="597DAFBC" w:rsidR="001B78D7" w:rsidDel="00162C0A" w:rsidRDefault="00D546E0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32" w:author="Ana Paulo" w:date="2016-04-30T14:33:00Z"/>
          <w:lang w:val="pt-PT"/>
        </w:rPr>
      </w:pPr>
      <w:del w:id="133" w:author="Ana Paulo" w:date="2016-04-30T14:33:00Z">
        <w:r w:rsidRPr="00590E76" w:rsidDel="00162C0A">
          <w:rPr>
            <w:lang w:val="pt-PT"/>
          </w:rPr>
          <w:delText>suas capacidades</w:delText>
        </w:r>
        <w:commentRangeEnd w:id="129"/>
        <w:r w:rsidR="00064B88" w:rsidDel="00162C0A">
          <w:rPr>
            <w:rStyle w:val="Refdecomentrio"/>
          </w:rPr>
          <w:commentReference w:id="129"/>
        </w:r>
        <w:r w:rsidRPr="00590E76" w:rsidDel="00162C0A">
          <w:rPr>
            <w:lang w:val="pt-PT"/>
          </w:rPr>
          <w:delText>,</w:delText>
        </w:r>
      </w:del>
      <w:r w:rsidRPr="00590E76">
        <w:rPr>
          <w:lang w:val="pt-PT"/>
        </w:rPr>
        <w:t xml:space="preserve"> pelo que utilizando jogos sérios [1], seria possível i</w:t>
      </w:r>
      <w:r>
        <w:rPr>
          <w:lang w:val="pt-PT"/>
        </w:rPr>
        <w:t xml:space="preserve">nfluenciar os jogadores a terem </w:t>
      </w:r>
      <w:r w:rsidRPr="00590E76">
        <w:rPr>
          <w:lang w:val="pt-PT"/>
        </w:rPr>
        <w:t>melhores condutas bem como lhes dar conhecimento sobre situações de risco das quais lhes eram</w:t>
      </w:r>
      <w:r>
        <w:rPr>
          <w:lang w:val="pt-PT"/>
        </w:rPr>
        <w:t xml:space="preserve"> </w:t>
      </w:r>
      <w:r w:rsidRPr="00590E76">
        <w:rPr>
          <w:lang w:val="pt-PT"/>
        </w:rPr>
        <w:t>desconhecidas</w:t>
      </w:r>
      <w:r>
        <w:rPr>
          <w:lang w:val="pt-PT"/>
        </w:rPr>
        <w:t>.</w:t>
      </w:r>
      <w:ins w:id="134" w:author="Ana Paulo" w:date="2016-04-30T14:34:00Z">
        <w:r w:rsidR="00162C0A">
          <w:rPr>
            <w:lang w:val="pt-PT"/>
          </w:rPr>
          <w:t xml:space="preserve"> </w:t>
        </w:r>
      </w:ins>
    </w:p>
    <w:p w14:paraId="3AA37211" w14:textId="04563EB9" w:rsidR="00F30F04" w:rsidRDefault="00D546E0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35" w:author="Ana Paulo" w:date="2016-04-30T12:06:00Z"/>
          <w:lang w:val="pt-PT"/>
        </w:rPr>
      </w:pPr>
      <w:commentRangeStart w:id="136"/>
      <w:r>
        <w:rPr>
          <w:lang w:val="pt-PT"/>
        </w:rPr>
        <w:t>Neste sentido, será realizado um levantamento e pesquisa bibliográfica referente ao estado da arte nas áreas de jogos sérios e computação móvel (Unity, C</w:t>
      </w:r>
      <w:del w:id="137" w:author="Ana Paulo" w:date="2016-04-30T14:34:00Z">
        <w:r w:rsidDel="00162C0A">
          <w:rPr>
            <w:lang w:val="pt-PT"/>
          </w:rPr>
          <w:delText>#).</w:delText>
        </w:r>
        <w:commentRangeEnd w:id="136"/>
        <w:r w:rsidR="00506197" w:rsidDel="00162C0A">
          <w:rPr>
            <w:rStyle w:val="Refdecomentrio"/>
          </w:rPr>
          <w:commentReference w:id="136"/>
        </w:r>
      </w:del>
      <w:ins w:id="138" w:author="Ana Paulo" w:date="2016-04-30T14:34:00Z">
        <w:r w:rsidR="00162C0A">
          <w:rPr>
            <w:lang w:val="pt-PT"/>
          </w:rPr>
          <w:t>#)</w:t>
        </w:r>
        <w:r w:rsidR="00162C0A">
          <w:rPr>
            <w:lang w:val="pt-PT"/>
          </w:rPr>
          <w:t>, bem como levantamento de informação relativamente a estratégias já tomadas para a contribuição da diminuição de sinistros rodoviários, envolvendo e n</w:t>
        </w:r>
      </w:ins>
      <w:ins w:id="139" w:author="Ana Paulo" w:date="2016-04-30T14:35:00Z">
        <w:r w:rsidR="00162C0A">
          <w:rPr>
            <w:lang w:val="pt-PT"/>
          </w:rPr>
          <w:t>ão envolvendo crianças.</w:t>
        </w:r>
      </w:ins>
      <w:ins w:id="140" w:author="Ana Paulo" w:date="2016-04-30T14:37:00Z">
        <w:r w:rsidR="00162C0A">
          <w:rPr>
            <w:lang w:val="pt-PT"/>
          </w:rPr>
          <w:t xml:space="preserve"> </w:t>
        </w:r>
      </w:ins>
    </w:p>
    <w:p w14:paraId="5AAEEAE4" w14:textId="6C76D92A" w:rsidR="00F30F04" w:rsidRPr="003D6463" w:rsidRDefault="00F30F04" w:rsidP="00F3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41" w:author="Ana Paulo" w:date="2016-04-30T12:06:00Z"/>
          <w:lang w:val="pt-PT"/>
        </w:rPr>
      </w:pPr>
      <w:ins w:id="142" w:author="Ana Paulo" w:date="2016-04-30T12:06:00Z">
        <w:r>
          <w:rPr>
            <w:lang w:val="pt-PT"/>
          </w:rPr>
          <w:t>Atualmente existem muitos trabalhos desenvolvidos para crianças</w:t>
        </w:r>
      </w:ins>
      <w:ins w:id="143" w:author="Ana Paulo" w:date="2016-04-30T14:37:00Z">
        <w:r w:rsidR="00162C0A">
          <w:rPr>
            <w:lang w:val="pt-PT"/>
          </w:rPr>
          <w:t>, muitos deles videojogos,</w:t>
        </w:r>
      </w:ins>
      <w:ins w:id="144" w:author="Ana Paulo" w:date="2016-04-30T12:06:00Z">
        <w:r>
          <w:rPr>
            <w:lang w:val="pt-PT"/>
          </w:rPr>
          <w:t xml:space="preserve"> com o foco de sensibilizar e alertar crianças para os perigos </w:t>
        </w:r>
        <w:r w:rsidR="00162C0A">
          <w:rPr>
            <w:lang w:val="pt-PT"/>
          </w:rPr>
          <w:t>da estrada</w:t>
        </w:r>
        <w:r>
          <w:rPr>
            <w:lang w:val="pt-PT"/>
          </w:rPr>
          <w:t xml:space="preserve">, mas muitos destes são específicos e apenas focam problemas de segurança </w:t>
        </w:r>
      </w:ins>
      <w:ins w:id="145" w:author="Ana Paulo" w:date="2016-04-30T14:38:00Z">
        <w:r w:rsidR="00162C0A">
          <w:rPr>
            <w:lang w:val="pt-PT"/>
          </w:rPr>
          <w:t>numa perspetiva de</w:t>
        </w:r>
      </w:ins>
      <w:ins w:id="146" w:author="Ana Paulo" w:date="2016-04-30T12:06:00Z">
        <w:r>
          <w:rPr>
            <w:lang w:val="pt-PT"/>
          </w:rPr>
          <w:t xml:space="preserve"> pe</w:t>
        </w:r>
      </w:ins>
      <w:ins w:id="147" w:author="Ana Paulo" w:date="2016-04-30T14:38:00Z">
        <w:r w:rsidR="00162C0A">
          <w:rPr>
            <w:lang w:val="pt-PT"/>
          </w:rPr>
          <w:t>ão</w:t>
        </w:r>
      </w:ins>
      <w:ins w:id="148" w:author="Ana Paulo" w:date="2016-04-30T12:06:00Z">
        <w:r>
          <w:rPr>
            <w:lang w:val="pt-PT"/>
          </w:rPr>
          <w:t xml:space="preserve"> (que pontos da estrada </w:t>
        </w:r>
        <w:r>
          <w:rPr>
            <w:lang w:val="pt-PT"/>
          </w:rPr>
          <w:t xml:space="preserve">se deve </w:t>
        </w:r>
        <w:r>
          <w:rPr>
            <w:lang w:val="pt-PT"/>
          </w:rPr>
          <w:t xml:space="preserve">atravessar, que equipamento correto utilizar para andar de patins ou de bicicleta), não abordando a </w:t>
        </w:r>
        <w:r>
          <w:rPr>
            <w:lang w:val="pt-PT"/>
          </w:rPr>
          <w:lastRenderedPageBreak/>
          <w:t>passagem de conhecimento relativamente a perspetivas de condutor (sinais de trânsito</w:t>
        </w:r>
        <w:r>
          <w:rPr>
            <w:lang w:val="pt-PT"/>
          </w:rPr>
          <w:t>,</w:t>
        </w:r>
      </w:ins>
      <w:ins w:id="149" w:author="Ana Paulo" w:date="2016-04-30T12:07:00Z">
        <w:r>
          <w:rPr>
            <w:lang w:val="pt-PT"/>
          </w:rPr>
          <w:t xml:space="preserve"> significado dos semáforos,</w:t>
        </w:r>
      </w:ins>
      <w:ins w:id="150" w:author="Ana Paulo" w:date="2016-04-30T12:06:00Z">
        <w:r>
          <w:rPr>
            <w:lang w:val="pt-PT"/>
          </w:rPr>
          <w:t xml:space="preserve"> sinalizar mudanças de direç</w:t>
        </w:r>
      </w:ins>
      <w:ins w:id="151" w:author="Ana Paulo" w:date="2016-04-30T12:07:00Z">
        <w:r>
          <w:rPr>
            <w:lang w:val="pt-PT"/>
          </w:rPr>
          <w:t>ão</w:t>
        </w:r>
      </w:ins>
      <w:ins w:id="152" w:author="Ana Paulo" w:date="2016-04-30T12:08:00Z">
        <w:r>
          <w:rPr>
            <w:lang w:val="pt-PT"/>
          </w:rPr>
          <w:t>, limites de velocidade</w:t>
        </w:r>
      </w:ins>
      <w:ins w:id="153" w:author="Ana Paulo" w:date="2016-04-30T12:07:00Z">
        <w:r>
          <w:rPr>
            <w:lang w:val="pt-PT"/>
          </w:rPr>
          <w:t>)</w:t>
        </w:r>
      </w:ins>
      <w:ins w:id="154" w:author="Ana Paulo" w:date="2016-04-30T14:38:00Z">
        <w:r w:rsidR="00162C0A">
          <w:rPr>
            <w:lang w:val="pt-PT"/>
          </w:rPr>
          <w:t>.</w:t>
        </w:r>
      </w:ins>
    </w:p>
    <w:p w14:paraId="2B5BC5E7" w14:textId="77777777" w:rsidR="00F30F04" w:rsidRDefault="00F30F04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</w:p>
    <w:p w14:paraId="60E53E54" w14:textId="77777777" w:rsidR="00E64C59" w:rsidRDefault="00E64C59" w:rsidP="00E64C59">
      <w:pPr>
        <w:ind w:left="0"/>
        <w:rPr>
          <w:lang w:val="pt-PT"/>
        </w:rPr>
      </w:pPr>
    </w:p>
    <w:p w14:paraId="67D33DB2" w14:textId="77777777" w:rsidR="00E64C59" w:rsidRPr="00E64C59" w:rsidRDefault="00E64C59" w:rsidP="00E64C59">
      <w:pPr>
        <w:ind w:left="0" w:right="-58"/>
        <w:rPr>
          <w:b/>
          <w:bCs/>
          <w:lang w:val="pt-PT"/>
        </w:rPr>
      </w:pPr>
      <w:r w:rsidRPr="00E64C59">
        <w:rPr>
          <w:b/>
          <w:bCs/>
          <w:lang w:val="pt-PT"/>
        </w:rPr>
        <w:t xml:space="preserve">3. Avaliar </w:t>
      </w:r>
      <w:commentRangeStart w:id="155"/>
      <w:r w:rsidRPr="00E64C59">
        <w:rPr>
          <w:b/>
          <w:bCs/>
          <w:lang w:val="pt-PT"/>
        </w:rPr>
        <w:t xml:space="preserve">diferentes abordagens </w:t>
      </w:r>
      <w:commentRangeEnd w:id="155"/>
      <w:r w:rsidR="00660D71">
        <w:rPr>
          <w:rStyle w:val="Refdecomentrio"/>
        </w:rPr>
        <w:commentReference w:id="155"/>
      </w:r>
      <w:r w:rsidRPr="00E64C59">
        <w:rPr>
          <w:b/>
          <w:bCs/>
          <w:lang w:val="pt-PT"/>
        </w:rPr>
        <w:t>para a resolução do problema (Nível 5):</w:t>
      </w:r>
    </w:p>
    <w:p w14:paraId="26760FAE" w14:textId="1134D47C" w:rsidR="00162C0A" w:rsidRDefault="00162C0A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56" w:author="Ana Paulo" w:date="2016-04-30T14:41:00Z"/>
          <w:lang w:val="pt-PT"/>
        </w:rPr>
      </w:pPr>
      <w:ins w:id="157" w:author="Ana Paulo" w:date="2016-04-30T14:39:00Z">
        <w:r>
          <w:rPr>
            <w:lang w:val="pt-PT"/>
          </w:rPr>
          <w:t xml:space="preserve">O jogo poderia ser desenhado para outra faixa etária </w:t>
        </w:r>
      </w:ins>
      <w:ins w:id="158" w:author="Ana Paulo" w:date="2016-04-30T14:40:00Z">
        <w:r>
          <w:rPr>
            <w:lang w:val="pt-PT"/>
          </w:rPr>
          <w:t>fora do intervalo 10-12 anos, pelo que se esta fosse inferior, novas considerações se deveriam tomar, nomeadamente o tipo de linguagem deveria ser mais adequado para crianças mais novas</w:t>
        </w:r>
      </w:ins>
      <w:ins w:id="159" w:author="Ana Paulo" w:date="2016-04-30T14:42:00Z">
        <w:r w:rsidR="001C2CFB">
          <w:rPr>
            <w:lang w:val="pt-PT"/>
          </w:rPr>
          <w:t xml:space="preserve"> e o conteúdo do jogo deveria ser mais simplificado</w:t>
        </w:r>
      </w:ins>
      <w:ins w:id="160" w:author="Ana Paulo" w:date="2016-04-30T14:40:00Z">
        <w:r>
          <w:rPr>
            <w:lang w:val="pt-PT"/>
          </w:rPr>
          <w:t xml:space="preserve">. </w:t>
        </w:r>
      </w:ins>
    </w:p>
    <w:p w14:paraId="7990C714" w14:textId="209EE388" w:rsidR="00162C0A" w:rsidRDefault="00162C0A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61" w:author="Ana Paulo" w:date="2016-04-30T14:39:00Z"/>
          <w:lang w:val="pt-PT"/>
        </w:rPr>
      </w:pPr>
      <w:ins w:id="162" w:author="Ana Paulo" w:date="2016-04-30T14:41:00Z">
        <w:r>
          <w:rPr>
            <w:lang w:val="pt-PT"/>
          </w:rPr>
          <w:t>Outra abordagem seria desenhar a aplicação para adolescentes e não crianças. Adolescentes</w:t>
        </w:r>
        <w:r w:rsidR="001C2CFB">
          <w:rPr>
            <w:lang w:val="pt-PT"/>
          </w:rPr>
          <w:t xml:space="preserve"> estes prestes a tirar a carta</w:t>
        </w:r>
      </w:ins>
      <w:ins w:id="163" w:author="Ana Paulo" w:date="2016-04-30T14:42:00Z">
        <w:r w:rsidR="001C2CFB">
          <w:rPr>
            <w:lang w:val="pt-PT"/>
          </w:rPr>
          <w:t xml:space="preserve">, para que o conhecimento obtido pela aplicação complementasse o que é ensinado no código nas escolas de condução. </w:t>
        </w:r>
      </w:ins>
    </w:p>
    <w:p w14:paraId="58C52568" w14:textId="602BA49D" w:rsidR="00E64C59" w:rsidDel="001C2CFB" w:rsidRDefault="001C2CFB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164" w:author="Ana Paulo" w:date="2016-04-30T14:43:00Z"/>
          <w:lang w:val="pt-PT"/>
        </w:rPr>
      </w:pPr>
      <w:ins w:id="165" w:author="Ana Paulo" w:date="2016-04-30T14:43:00Z">
        <w:r>
          <w:rPr>
            <w:lang w:val="pt-PT"/>
          </w:rPr>
          <w:t>Numa vertente mais técnica, o</w:t>
        </w:r>
      </w:ins>
      <w:del w:id="166" w:author="Ana Paulo" w:date="2016-04-30T14:43:00Z">
        <w:r w:rsidR="00D546E0" w:rsidDel="001C2CFB">
          <w:rPr>
            <w:lang w:val="pt-PT"/>
          </w:rPr>
          <w:delText>O</w:delText>
        </w:r>
      </w:del>
      <w:r w:rsidR="00D546E0">
        <w:rPr>
          <w:lang w:val="pt-PT"/>
        </w:rPr>
        <w:t xml:space="preserve"> jogo sério poderia ser desenvolvido noutra tecnologia, como por exemplo Phonegap</w:t>
      </w:r>
      <w:r w:rsidR="005D222F">
        <w:rPr>
          <w:lang w:val="pt-PT"/>
        </w:rPr>
        <w:t xml:space="preserve"> [2]</w:t>
      </w:r>
      <w:r w:rsidR="00D546E0">
        <w:rPr>
          <w:lang w:val="pt-PT"/>
        </w:rPr>
        <w:t xml:space="preserve"> (desenvolvimentos em HTML5), que daria a possibilidade de lançar um aplicativo móvel multiplataforma.</w:t>
      </w:r>
      <w:ins w:id="167" w:author="Ana Paulo" w:date="2016-04-30T14:43:00Z">
        <w:r>
          <w:rPr>
            <w:lang w:val="pt-PT"/>
          </w:rPr>
          <w:t xml:space="preserve"> </w:t>
        </w:r>
      </w:ins>
      <w:del w:id="168" w:author="Ana Paulo" w:date="2016-04-30T14:43:00Z">
        <w:r w:rsidR="00D546E0" w:rsidDel="001C2CFB">
          <w:rPr>
            <w:lang w:val="pt-PT"/>
          </w:rPr>
          <w:delText xml:space="preserve"> </w:delText>
        </w:r>
      </w:del>
    </w:p>
    <w:p w14:paraId="02013793" w14:textId="217B6FF4" w:rsidR="00551561" w:rsidRDefault="00551561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>
        <w:rPr>
          <w:lang w:val="pt-PT"/>
        </w:rPr>
        <w:t>Outra abordagem seria desenvolver um jogo sério para computador.</w:t>
      </w:r>
    </w:p>
    <w:p w14:paraId="635C6B4D" w14:textId="031CC6BF" w:rsidR="001B78D7" w:rsidRPr="004335C8" w:rsidRDefault="00D546E0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>
        <w:rPr>
          <w:lang w:val="pt-PT"/>
        </w:rPr>
        <w:t>Futuramente serão desenvolvidos esforços no sentido de identificar diferentes abordagens para a resolução do problema</w:t>
      </w:r>
      <w:r w:rsidR="00551561">
        <w:rPr>
          <w:lang w:val="pt-PT"/>
        </w:rPr>
        <w:t xml:space="preserve"> e escolher a solução mais adequada ao contexto.</w:t>
      </w:r>
    </w:p>
    <w:p w14:paraId="104BB636" w14:textId="77777777" w:rsidR="00E64C59" w:rsidRDefault="00E64C59" w:rsidP="00E64C59">
      <w:pPr>
        <w:ind w:left="0"/>
        <w:rPr>
          <w:b/>
          <w:lang w:val="pt-PT"/>
        </w:rPr>
      </w:pPr>
    </w:p>
    <w:p w14:paraId="797801AF" w14:textId="52996BA5" w:rsidR="00E64C59" w:rsidRPr="00E64C59" w:rsidRDefault="00E64C59" w:rsidP="00E64C59">
      <w:pPr>
        <w:ind w:left="0" w:right="-58"/>
        <w:rPr>
          <w:b/>
          <w:bCs/>
          <w:lang w:val="pt-PT"/>
        </w:rPr>
      </w:pPr>
      <w:r w:rsidRPr="00E64C59">
        <w:rPr>
          <w:b/>
          <w:bCs/>
          <w:lang w:val="pt-PT"/>
        </w:rPr>
        <w:t xml:space="preserve">4. </w:t>
      </w:r>
      <w:commentRangeStart w:id="169"/>
      <w:r w:rsidRPr="00E64C59">
        <w:rPr>
          <w:b/>
          <w:bCs/>
          <w:lang w:val="pt-PT"/>
        </w:rPr>
        <w:t>Desenhar uma solução para o problema adotando boas práticas de engenharia informática (Nível 4):</w:t>
      </w:r>
      <w:commentRangeEnd w:id="169"/>
      <w:r w:rsidR="00660D71">
        <w:rPr>
          <w:rStyle w:val="Refdecomentrio"/>
        </w:rPr>
        <w:commentReference w:id="169"/>
      </w:r>
    </w:p>
    <w:p w14:paraId="5CAFD2A0" w14:textId="423ABA56" w:rsidR="00E64C59" w:rsidRPr="001C2CFB" w:rsidRDefault="00551561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  <w:rPrChange w:id="170" w:author="Ana Paulo" w:date="2016-04-30T14:44:00Z">
            <w:rPr>
              <w:lang w:val="pt-PT"/>
            </w:rPr>
          </w:rPrChange>
        </w:rPr>
      </w:pPr>
      <w:r>
        <w:rPr>
          <w:lang w:val="pt-PT"/>
        </w:rPr>
        <w:t>Para a concretização deste jogo sério será necessário um sistema composto por:</w:t>
      </w:r>
      <w:r>
        <w:rPr>
          <w:lang w:val="pt-PT"/>
        </w:rPr>
        <w:br/>
        <w:t>- Aplicação</w:t>
      </w:r>
      <w:r w:rsidR="004C7A80">
        <w:rPr>
          <w:lang w:val="pt-PT"/>
        </w:rPr>
        <w:t xml:space="preserve"> (jogo sério) que permitirá aos jogadores resolverem puzzles </w:t>
      </w:r>
      <w:commentRangeStart w:id="171"/>
      <w:r w:rsidR="004C7A80">
        <w:rPr>
          <w:lang w:val="pt-PT"/>
        </w:rPr>
        <w:t xml:space="preserve">pré-desenvolvidos sobre variadas situações de risco relacionadas com perigos da estrada </w:t>
      </w:r>
      <w:ins w:id="172" w:author="Ana Paulo" w:date="2016-04-30T14:46:00Z">
        <w:r w:rsidR="001C2CFB">
          <w:rPr>
            <w:lang w:val="pt-PT"/>
          </w:rPr>
          <w:t xml:space="preserve">(tanto na ótica do peão como do condutor), </w:t>
        </w:r>
      </w:ins>
      <w:del w:id="173" w:author="Ana Paulo" w:date="2016-04-30T14:46:00Z">
        <w:r w:rsidR="004C7A80" w:rsidDel="001C2CFB">
          <w:rPr>
            <w:lang w:val="pt-PT"/>
          </w:rPr>
          <w:delText xml:space="preserve">e </w:delText>
        </w:r>
      </w:del>
      <w:r w:rsidR="004C7A80">
        <w:rPr>
          <w:lang w:val="pt-PT"/>
        </w:rPr>
        <w:t>colocação de sinais de trânsito simples nos locais corretos</w:t>
      </w:r>
      <w:del w:id="174" w:author="Ana Paulo" w:date="2016-04-30T14:44:00Z">
        <w:r w:rsidR="004C7A80" w:rsidDel="001C2CFB">
          <w:rPr>
            <w:lang w:val="pt-PT"/>
          </w:rPr>
          <w:delText>.</w:delText>
        </w:r>
        <w:commentRangeEnd w:id="171"/>
        <w:r w:rsidR="000A4CE4" w:rsidDel="001C2CFB">
          <w:rPr>
            <w:rStyle w:val="Refdecomentrio"/>
          </w:rPr>
          <w:commentReference w:id="171"/>
        </w:r>
      </w:del>
      <w:ins w:id="175" w:author="Ana Paulo" w:date="2016-04-30T14:44:00Z">
        <w:r w:rsidR="001C2CFB" w:rsidRPr="001C2CFB">
          <w:rPr>
            <w:lang w:val="pt-PT"/>
            <w:rPrChange w:id="176" w:author="Ana Paulo" w:date="2016-04-30T14:44:00Z">
              <w:rPr/>
            </w:rPrChange>
          </w:rPr>
          <w:t xml:space="preserve"> e respondendo a jogos question</w:t>
        </w:r>
        <w:r w:rsidR="001C2CFB">
          <w:rPr>
            <w:lang w:val="pt-PT"/>
          </w:rPr>
          <w:t>ário, na medida de informar e ensinar as crianças (jogadores).</w:t>
        </w:r>
      </w:ins>
    </w:p>
    <w:p w14:paraId="4A56185D" w14:textId="51321393" w:rsidR="001B78D7" w:rsidRDefault="00551561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77" w:author="Ana Paulo" w:date="2016-04-30T15:11:00Z"/>
          <w:lang w:val="pt-PT"/>
        </w:rPr>
      </w:pPr>
      <w:r>
        <w:rPr>
          <w:lang w:val="pt-PT"/>
        </w:rPr>
        <w:t>- Servidor Web</w:t>
      </w:r>
      <w:r w:rsidR="007726AD">
        <w:rPr>
          <w:lang w:val="pt-PT"/>
        </w:rPr>
        <w:t xml:space="preserve"> (</w:t>
      </w:r>
      <w:r w:rsidR="007726AD" w:rsidRPr="007726AD">
        <w:rPr>
          <w:i/>
          <w:lang w:val="pt-PT"/>
        </w:rPr>
        <w:t>Backend</w:t>
      </w:r>
      <w:r w:rsidR="007726AD">
        <w:rPr>
          <w:lang w:val="pt-PT"/>
        </w:rPr>
        <w:t>)</w:t>
      </w:r>
      <w:r w:rsidR="004C7A80">
        <w:rPr>
          <w:lang w:val="pt-PT"/>
        </w:rPr>
        <w:t xml:space="preserve"> para reunir dados relativamente aos jogadores e ao seu desempenho</w:t>
      </w:r>
      <w:r w:rsidR="007726AD">
        <w:rPr>
          <w:lang w:val="pt-PT"/>
        </w:rPr>
        <w:t xml:space="preserve"> no jogo</w:t>
      </w:r>
      <w:r w:rsidR="004C7A80">
        <w:rPr>
          <w:lang w:val="pt-PT"/>
        </w:rPr>
        <w:t>.</w:t>
      </w:r>
      <w:r w:rsidR="007726AD">
        <w:rPr>
          <w:lang w:val="pt-PT"/>
        </w:rPr>
        <w:t xml:space="preserve"> Estas informações poderão ser úteis para fins estatísticos.</w:t>
      </w:r>
    </w:p>
    <w:p w14:paraId="28E7A4AC" w14:textId="55A8783C" w:rsidR="00335EA1" w:rsidRPr="00335EA1" w:rsidRDefault="00335EA1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78" w:author="Ana Paulo" w:date="2016-04-30T14:44:00Z"/>
          <w:lang w:val="pt-PT"/>
          <w:rPrChange w:id="179" w:author="Ana Paulo" w:date="2016-04-30T15:11:00Z">
            <w:rPr>
              <w:ins w:id="180" w:author="Ana Paulo" w:date="2016-04-30T14:44:00Z"/>
              <w:lang w:val="pt-PT"/>
            </w:rPr>
          </w:rPrChange>
        </w:rPr>
      </w:pPr>
      <w:ins w:id="181" w:author="Ana Paulo" w:date="2016-04-30T15:11:00Z">
        <w:r>
          <w:rPr>
            <w:lang w:val="pt-PT"/>
          </w:rPr>
          <w:t xml:space="preserve">- </w:t>
        </w:r>
        <w:r w:rsidRPr="00335EA1">
          <w:rPr>
            <w:i/>
            <w:lang w:val="pt-PT"/>
            <w:rPrChange w:id="182" w:author="Ana Paulo" w:date="2016-04-30T15:11:00Z">
              <w:rPr>
                <w:lang w:val="pt-PT"/>
              </w:rPr>
            </w:rPrChange>
          </w:rPr>
          <w:t>Google Play Services</w:t>
        </w:r>
        <w:r>
          <w:rPr>
            <w:lang w:val="pt-PT"/>
          </w:rPr>
          <w:t xml:space="preserve"> para guardar tabelas de pontuação e liderança entre diferentes jogadores.</w:t>
        </w:r>
      </w:ins>
      <w:bookmarkStart w:id="183" w:name="_GoBack"/>
      <w:bookmarkEnd w:id="183"/>
    </w:p>
    <w:p w14:paraId="0556FC5F" w14:textId="77777777" w:rsidR="001C2CFB" w:rsidRDefault="001C2CFB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84" w:author="Ana Paulo" w:date="2016-04-30T14:44:00Z"/>
          <w:lang w:val="pt-PT"/>
        </w:rPr>
      </w:pPr>
    </w:p>
    <w:p w14:paraId="751C7A1D" w14:textId="43D04B5A" w:rsidR="001C2CFB" w:rsidRDefault="00335EA1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ins w:id="185" w:author="Ana Paulo" w:date="2016-04-30T15:09:00Z">
        <w:r>
          <w:rPr>
            <w:lang w:val="pt-PT"/>
          </w:rPr>
          <w:t>A solução será desenhada para crianças entre os 10 e os 12 anos (equivalente ao 5º e 6º ano</w:t>
        </w:r>
      </w:ins>
      <w:ins w:id="186" w:author="Ana Paulo" w:date="2016-04-30T15:10:00Z">
        <w:r>
          <w:rPr>
            <w:lang w:val="pt-PT"/>
          </w:rPr>
          <w:t>). Serão realizados estudos adicionais relativamente a diferentes faixas etárias</w:t>
        </w:r>
      </w:ins>
      <w:ins w:id="187" w:author="Ana Paulo" w:date="2016-04-30T15:11:00Z">
        <w:r>
          <w:rPr>
            <w:lang w:val="pt-PT"/>
          </w:rPr>
          <w:t>.</w:t>
        </w:r>
      </w:ins>
    </w:p>
    <w:p w14:paraId="4B6B9676" w14:textId="77777777" w:rsidR="00E64C59" w:rsidRDefault="00E64C59" w:rsidP="00E64C59">
      <w:pPr>
        <w:ind w:left="0"/>
        <w:rPr>
          <w:b/>
          <w:lang w:val="pt-PT"/>
        </w:rPr>
      </w:pPr>
    </w:p>
    <w:p w14:paraId="5D82EF2E" w14:textId="51277CC5" w:rsidR="00E64C59" w:rsidRPr="00E64C59" w:rsidRDefault="00E64C59" w:rsidP="00E64C59">
      <w:pPr>
        <w:ind w:left="0" w:right="-58"/>
        <w:rPr>
          <w:b/>
          <w:bCs/>
          <w:lang w:val="pt-PT"/>
        </w:rPr>
      </w:pPr>
      <w:r w:rsidRPr="00E64C59">
        <w:rPr>
          <w:b/>
          <w:bCs/>
          <w:lang w:val="pt-PT"/>
        </w:rPr>
        <w:t xml:space="preserve">5. </w:t>
      </w:r>
      <w:commentRangeStart w:id="188"/>
      <w:r w:rsidRPr="00E64C59">
        <w:rPr>
          <w:b/>
          <w:bCs/>
          <w:lang w:val="pt-PT"/>
        </w:rPr>
        <w:t>Construir a solução para o problema aplicando boas práticas de engenharia informática (Nível 4):</w:t>
      </w:r>
      <w:commentRangeEnd w:id="188"/>
      <w:r w:rsidR="00064B88">
        <w:rPr>
          <w:rStyle w:val="Refdecomentrio"/>
        </w:rPr>
        <w:commentReference w:id="188"/>
      </w:r>
    </w:p>
    <w:p w14:paraId="346B3C54" w14:textId="6FAD4AE6" w:rsidR="00E64C59" w:rsidRDefault="001C2CFB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89" w:author="Ana Paulo" w:date="2016-04-30T14:59:00Z"/>
          <w:lang w:val="pt-PT"/>
        </w:rPr>
      </w:pPr>
      <w:ins w:id="190" w:author="Ana Paulo" w:date="2016-04-30T14:46:00Z">
        <w:r>
          <w:rPr>
            <w:lang w:val="pt-PT"/>
          </w:rPr>
          <w:t>O jogo sério</w:t>
        </w:r>
      </w:ins>
      <w:ins w:id="191" w:author="Ana Paulo" w:date="2016-04-30T14:58:00Z">
        <w:r w:rsidR="00535CCF">
          <w:rPr>
            <w:lang w:val="pt-PT"/>
          </w:rPr>
          <w:t xml:space="preserve"> será composto por 3 </w:t>
        </w:r>
      </w:ins>
      <w:ins w:id="192" w:author="Ana Paulo" w:date="2016-04-30T14:59:00Z">
        <w:r w:rsidR="00535CCF">
          <w:rPr>
            <w:lang w:val="pt-PT"/>
          </w:rPr>
          <w:t>modos de ensino: modos questionário, modo livre e modo puzzle.</w:t>
        </w:r>
      </w:ins>
    </w:p>
    <w:p w14:paraId="58B3400E" w14:textId="13B63AA0" w:rsidR="00535CCF" w:rsidRDefault="00535CCF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193" w:author="Ana Paulo" w:date="2016-04-30T15:03:00Z"/>
          <w:lang w:val="pt-PT"/>
        </w:rPr>
      </w:pPr>
      <w:ins w:id="194" w:author="Ana Paulo" w:date="2016-04-30T14:59:00Z">
        <w:r>
          <w:rPr>
            <w:lang w:val="pt-PT"/>
          </w:rPr>
          <w:t xml:space="preserve">No modo questionário, o objetivo é fazer com que os jogadores respondam </w:t>
        </w:r>
      </w:ins>
      <w:ins w:id="195" w:author="Ana Paulo" w:date="2016-04-30T15:00:00Z">
        <w:r>
          <w:rPr>
            <w:lang w:val="pt-PT"/>
          </w:rPr>
          <w:t>o maior número de respostas corretas. No modo livre, os jogadores vão jogar um tipo de jogo sem fim, em que terão de atravessar v</w:t>
        </w:r>
      </w:ins>
      <w:ins w:id="196" w:author="Ana Paulo" w:date="2016-04-30T15:01:00Z">
        <w:r>
          <w:rPr>
            <w:lang w:val="pt-PT"/>
          </w:rPr>
          <w:t xml:space="preserve">árias estradas sempre na passadeira e respeitar os sinais vermelhos. Em paralelo com esta atividade, terão de corrigir a velocidade dos carros que se encontrem em excesso de velocidade </w:t>
        </w:r>
      </w:ins>
      <w:ins w:id="197" w:author="Ana Paulo" w:date="2016-04-30T15:02:00Z">
        <w:r w:rsidR="005B2729">
          <w:rPr>
            <w:lang w:val="pt-PT"/>
          </w:rPr>
          <w:lastRenderedPageBreak/>
          <w:t xml:space="preserve">nas estradas que tiverem de atravessar. Por fim, no modo puzzle os jogadores terão de analisar uma dada situação e </w:t>
        </w:r>
      </w:ins>
      <w:ins w:id="198" w:author="Ana Paulo" w:date="2016-04-30T15:03:00Z">
        <w:r w:rsidR="005B2729">
          <w:rPr>
            <w:lang w:val="pt-PT"/>
          </w:rPr>
          <w:t>resolvê-la.</w:t>
        </w:r>
      </w:ins>
    </w:p>
    <w:p w14:paraId="4191DC1E" w14:textId="0AD3EE20" w:rsidR="005B2729" w:rsidRPr="005B2729" w:rsidRDefault="005B2729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  <w:rPrChange w:id="199" w:author="Ana Paulo" w:date="2016-04-30T15:05:00Z">
            <w:rPr>
              <w:lang w:val="pt-PT"/>
            </w:rPr>
          </w:rPrChange>
        </w:rPr>
      </w:pPr>
      <w:ins w:id="200" w:author="Ana Paulo" w:date="2016-04-30T15:03:00Z">
        <w:r>
          <w:rPr>
            <w:lang w:val="pt-PT"/>
          </w:rPr>
          <w:t xml:space="preserve">Os dados das sessões serão guardados num servidor </w:t>
        </w:r>
        <w:r w:rsidRPr="005B2729">
          <w:rPr>
            <w:i/>
            <w:lang w:val="pt-PT"/>
            <w:rPrChange w:id="201" w:author="Ana Paulo" w:date="2016-04-30T15:03:00Z">
              <w:rPr>
                <w:lang w:val="pt-PT"/>
              </w:rPr>
            </w:rPrChange>
          </w:rPr>
          <w:t>backend</w:t>
        </w:r>
      </w:ins>
      <w:ins w:id="202" w:author="Ana Paulo" w:date="2016-04-30T15:04:00Z">
        <w:r>
          <w:rPr>
            <w:lang w:val="pt-PT"/>
          </w:rPr>
          <w:t xml:space="preserve">, onde se vai guardar também o progresso dos jogadores. Será possível também saber os resultados de outros jogadores </w:t>
        </w:r>
      </w:ins>
      <w:ins w:id="203" w:author="Ana Paulo" w:date="2016-04-30T15:05:00Z">
        <w:r>
          <w:rPr>
            <w:lang w:val="pt-PT"/>
          </w:rPr>
          <w:t xml:space="preserve">com </w:t>
        </w:r>
      </w:ins>
      <w:ins w:id="204" w:author="Ana Paulo" w:date="2016-04-30T15:04:00Z">
        <w:r>
          <w:rPr>
            <w:lang w:val="pt-PT"/>
          </w:rPr>
          <w:t>tabelas de pontuaç</w:t>
        </w:r>
      </w:ins>
      <w:ins w:id="205" w:author="Ana Paulo" w:date="2016-04-30T15:05:00Z">
        <w:r>
          <w:rPr>
            <w:lang w:val="pt-PT"/>
          </w:rPr>
          <w:t xml:space="preserve">ão que serão guardadas através da </w:t>
        </w:r>
        <w:r w:rsidRPr="005B2729">
          <w:rPr>
            <w:i/>
            <w:lang w:val="pt-PT"/>
            <w:rPrChange w:id="206" w:author="Ana Paulo" w:date="2016-04-30T15:05:00Z">
              <w:rPr>
                <w:lang w:val="pt-PT"/>
              </w:rPr>
            </w:rPrChange>
          </w:rPr>
          <w:t>Google Play Services</w:t>
        </w:r>
        <w:r>
          <w:rPr>
            <w:lang w:val="pt-PT"/>
          </w:rPr>
          <w:t>.</w:t>
        </w:r>
      </w:ins>
    </w:p>
    <w:p w14:paraId="45F54DF1" w14:textId="77777777" w:rsidR="001B78D7" w:rsidRPr="004335C8" w:rsidRDefault="001B78D7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</w:p>
    <w:p w14:paraId="10F625E1" w14:textId="77777777" w:rsidR="00E64C59" w:rsidRDefault="00E64C59" w:rsidP="00E64C59">
      <w:pPr>
        <w:ind w:left="0"/>
        <w:rPr>
          <w:b/>
          <w:lang w:val="pt-PT"/>
        </w:rPr>
      </w:pPr>
    </w:p>
    <w:p w14:paraId="5CFE3CDA" w14:textId="77777777" w:rsidR="00E64C59" w:rsidRPr="00E64C59" w:rsidRDefault="00E64C59" w:rsidP="00E64C59">
      <w:pPr>
        <w:ind w:left="0" w:right="-58"/>
        <w:rPr>
          <w:b/>
          <w:bCs/>
          <w:lang w:val="pt-PT"/>
        </w:rPr>
      </w:pPr>
      <w:r w:rsidRPr="00E64C59">
        <w:rPr>
          <w:b/>
          <w:bCs/>
          <w:lang w:val="pt-PT"/>
        </w:rPr>
        <w:t>6. Avaliar a solução desenhada/implementada aplicando boas práticas de engenharia informática (Nível 5):</w:t>
      </w:r>
    </w:p>
    <w:p w14:paraId="0561C590" w14:textId="246E6193" w:rsidR="00E64C59" w:rsidDel="001C2CFB" w:rsidRDefault="007726AD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207" w:author="Ana Paulo" w:date="2016-04-30T14:47:00Z"/>
          <w:lang w:val="pt-PT"/>
        </w:rPr>
      </w:pPr>
      <w:r>
        <w:rPr>
          <w:lang w:val="pt-PT"/>
        </w:rPr>
        <w:t>Para avaliação da solução implementada serão realizados testes unitários à aplicação (jogo sério)</w:t>
      </w:r>
      <w:r w:rsidR="008A59B9">
        <w:rPr>
          <w:lang w:val="pt-PT"/>
        </w:rPr>
        <w:t xml:space="preserve"> no domínio dos difere</w:t>
      </w:r>
      <w:ins w:id="208" w:author="Isabel" w:date="2016-03-26T21:30:00Z">
        <w:r w:rsidR="00660D71">
          <w:rPr>
            <w:lang w:val="pt-PT"/>
          </w:rPr>
          <w:t>n</w:t>
        </w:r>
      </w:ins>
      <w:r w:rsidR="008A59B9">
        <w:rPr>
          <w:lang w:val="pt-PT"/>
        </w:rPr>
        <w:t>tes tipos de interação por parte dos jogadores,</w:t>
      </w:r>
      <w:r>
        <w:rPr>
          <w:lang w:val="pt-PT"/>
        </w:rPr>
        <w:t xml:space="preserve"> ao servidor web (</w:t>
      </w:r>
      <w:r w:rsidRPr="007726AD">
        <w:rPr>
          <w:i/>
          <w:lang w:val="pt-PT"/>
        </w:rPr>
        <w:t>backend</w:t>
      </w:r>
      <w:r>
        <w:rPr>
          <w:lang w:val="pt-PT"/>
        </w:rPr>
        <w:t>)</w:t>
      </w:r>
      <w:r w:rsidR="008A59B9">
        <w:rPr>
          <w:lang w:val="pt-PT"/>
        </w:rPr>
        <w:t xml:space="preserve"> no sentido de verificar se os dados são guardados sem erros, e à comunicação entre aplicação e servidor</w:t>
      </w:r>
      <w:r>
        <w:rPr>
          <w:lang w:val="pt-PT"/>
        </w:rPr>
        <w:t>.</w:t>
      </w:r>
    </w:p>
    <w:p w14:paraId="5758A6F5" w14:textId="6488B7D5" w:rsidR="00EE114B" w:rsidDel="001C2CFB" w:rsidRDefault="00EE114B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209" w:author="Ana Paulo" w:date="2016-04-30T14:48:00Z"/>
          <w:lang w:val="pt-PT"/>
        </w:rPr>
      </w:pPr>
    </w:p>
    <w:p w14:paraId="6C0148E8" w14:textId="77777777" w:rsidR="001C2CFB" w:rsidRDefault="001C2CFB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210" w:author="Ana Paulo" w:date="2016-04-30T14:48:00Z"/>
          <w:lang w:val="pt-PT"/>
        </w:rPr>
      </w:pPr>
    </w:p>
    <w:p w14:paraId="6342D61E" w14:textId="52A29DF0" w:rsidR="001C2CFB" w:rsidRDefault="008A59B9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211" w:author="Ana Paulo" w:date="2016-04-30T14:52:00Z"/>
          <w:lang w:val="pt-PT"/>
        </w:rPr>
      </w:pPr>
      <w:r>
        <w:rPr>
          <w:lang w:val="pt-PT"/>
        </w:rPr>
        <w:t xml:space="preserve">Por outro lado, </w:t>
      </w:r>
      <w:commentRangeStart w:id="212"/>
      <w:r>
        <w:rPr>
          <w:lang w:val="pt-PT"/>
        </w:rPr>
        <w:t xml:space="preserve">a nível de usabilidade será elaborado um questionário sobre o jogo a um grupo </w:t>
      </w:r>
      <w:ins w:id="213" w:author="Ana Paulo" w:date="2016-04-30T14:48:00Z">
        <w:r w:rsidR="001C2CFB">
          <w:rPr>
            <w:lang w:val="pt-PT"/>
          </w:rPr>
          <w:t xml:space="preserve">amostra </w:t>
        </w:r>
      </w:ins>
      <w:r>
        <w:rPr>
          <w:lang w:val="pt-PT"/>
        </w:rPr>
        <w:t>de utilizadores da aplicação (</w:t>
      </w:r>
      <w:ins w:id="214" w:author="Ana Paulo" w:date="2016-04-30T14:47:00Z">
        <w:r w:rsidR="001C2CFB">
          <w:rPr>
            <w:lang w:val="pt-PT"/>
          </w:rPr>
          <w:t>crianças</w:t>
        </w:r>
      </w:ins>
      <w:ins w:id="215" w:author="Ana Paulo" w:date="2016-04-30T14:48:00Z">
        <w:r w:rsidR="001C2CFB">
          <w:rPr>
            <w:lang w:val="pt-PT"/>
          </w:rPr>
          <w:t>, por exemplo uma turma do 5ºano de escolaridade</w:t>
        </w:r>
      </w:ins>
      <w:del w:id="216" w:author="Ana Paulo" w:date="2016-04-30T14:47:00Z">
        <w:r w:rsidDel="001C2CFB">
          <w:rPr>
            <w:lang w:val="pt-PT"/>
          </w:rPr>
          <w:delText>ainda a definir</w:delText>
        </w:r>
      </w:del>
      <w:r>
        <w:rPr>
          <w:lang w:val="pt-PT"/>
        </w:rPr>
        <w:t xml:space="preserve">) no sentido de </w:t>
      </w:r>
      <w:del w:id="217" w:author="Ana Paulo" w:date="2016-04-30T14:49:00Z">
        <w:r w:rsidDel="001C2CFB">
          <w:rPr>
            <w:lang w:val="pt-PT"/>
          </w:rPr>
          <w:delText>melhoramento da ideia/aplicação</w:delText>
        </w:r>
      </w:del>
      <w:ins w:id="218" w:author="Ana Paulo" w:date="2016-04-30T14:49:00Z">
        <w:r w:rsidR="001C2CFB">
          <w:rPr>
            <w:lang w:val="pt-PT"/>
          </w:rPr>
          <w:t>averiguar se o jogo est</w:t>
        </w:r>
      </w:ins>
      <w:ins w:id="219" w:author="Ana Paulo" w:date="2016-04-30T14:50:00Z">
        <w:r w:rsidR="001C2CFB">
          <w:rPr>
            <w:lang w:val="pt-PT"/>
          </w:rPr>
          <w:t>á intuitivo, bem estruturado, com boa jogabilidade, apelativo. A nível de conhecimento serão feitos questionários aos mesmos grupos amostra antes e depois de utilizarem o jogo, para que se possa</w:t>
        </w:r>
      </w:ins>
      <w:ins w:id="220" w:author="Ana Paulo" w:date="2016-04-30T14:51:00Z">
        <w:r w:rsidR="00B44839">
          <w:rPr>
            <w:lang w:val="pt-PT"/>
          </w:rPr>
          <w:t xml:space="preserve"> comparar resultados e verificar se houve aumento de conhecimento</w:t>
        </w:r>
      </w:ins>
      <w:ins w:id="221" w:author="Ana Paulo" w:date="2016-04-30T14:52:00Z">
        <w:r w:rsidR="00B44839">
          <w:rPr>
            <w:lang w:val="pt-PT"/>
          </w:rPr>
          <w:t xml:space="preserve"> sobre segurança rodoviária</w:t>
        </w:r>
      </w:ins>
      <w:ins w:id="222" w:author="Ana Paulo" w:date="2016-04-30T14:51:00Z">
        <w:r w:rsidR="00B44839">
          <w:rPr>
            <w:lang w:val="pt-PT"/>
          </w:rPr>
          <w:t>.</w:t>
        </w:r>
      </w:ins>
    </w:p>
    <w:p w14:paraId="06BC9637" w14:textId="20BC97AA" w:rsidR="00B44839" w:rsidRDefault="00B44839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ins w:id="223" w:author="Ana Paulo" w:date="2016-04-30T14:50:00Z"/>
          <w:lang w:val="pt-PT"/>
        </w:rPr>
      </w:pPr>
      <w:ins w:id="224" w:author="Ana Paulo" w:date="2016-04-30T14:52:00Z">
        <w:r>
          <w:rPr>
            <w:lang w:val="pt-PT"/>
          </w:rPr>
          <w:t xml:space="preserve">Um outro tipo de questionário avaliador será feito aos encarregados de educação das crianças pertencentes ao grupo de amostra, no sentido de </w:t>
        </w:r>
      </w:ins>
      <w:ins w:id="225" w:author="Ana Paulo" w:date="2016-04-30T14:53:00Z">
        <w:r>
          <w:rPr>
            <w:lang w:val="pt-PT"/>
          </w:rPr>
          <w:t>saber se os seus educandos ficaram mais motivados e alertados sobre segurança rodoviária após terem jogado o jogo.</w:t>
        </w:r>
      </w:ins>
    </w:p>
    <w:p w14:paraId="3224AAEE" w14:textId="2F7DC35D" w:rsidR="001B78D7" w:rsidRPr="004335C8" w:rsidDel="00B44839" w:rsidRDefault="008A59B9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del w:id="226" w:author="Ana Paulo" w:date="2016-04-30T14:52:00Z"/>
          <w:lang w:val="pt-PT"/>
        </w:rPr>
      </w:pPr>
      <w:del w:id="227" w:author="Ana Paulo" w:date="2016-04-30T14:50:00Z">
        <w:r w:rsidDel="001C2CFB">
          <w:rPr>
            <w:lang w:val="pt-PT"/>
          </w:rPr>
          <w:delText xml:space="preserve"> </w:delText>
        </w:r>
      </w:del>
      <w:del w:id="228" w:author="Ana Paulo" w:date="2016-04-30T14:52:00Z">
        <w:r w:rsidDel="00B44839">
          <w:rPr>
            <w:lang w:val="pt-PT"/>
          </w:rPr>
          <w:delText xml:space="preserve">e de testar conhecimentos </w:delText>
        </w:r>
        <w:commentRangeEnd w:id="212"/>
        <w:r w:rsidR="00506197" w:rsidDel="00B44839">
          <w:rPr>
            <w:rStyle w:val="Refdecomentrio"/>
          </w:rPr>
          <w:commentReference w:id="212"/>
        </w:r>
        <w:r w:rsidDel="00B44839">
          <w:rPr>
            <w:lang w:val="pt-PT"/>
          </w:rPr>
          <w:delText xml:space="preserve">de segurança rodoviária para depois comparar esses dados com as suas respostas dadas no jogo e com as respostas de outros utilizadores, dando-lhes </w:delText>
        </w:r>
        <w:r w:rsidRPr="008A59B9" w:rsidDel="00B44839">
          <w:rPr>
            <w:i/>
            <w:lang w:val="pt-PT"/>
          </w:rPr>
          <w:delText>feedback</w:delText>
        </w:r>
        <w:r w:rsidDel="00B44839">
          <w:rPr>
            <w:lang w:val="pt-PT"/>
          </w:rPr>
          <w:delText xml:space="preserve"> </w:delText>
        </w:r>
        <w:r w:rsidR="005D222F" w:rsidDel="00B44839">
          <w:rPr>
            <w:lang w:val="pt-PT"/>
          </w:rPr>
          <w:delText>se a sua conduta seria de risco</w:delText>
        </w:r>
        <w:r w:rsidDel="00B44839">
          <w:rPr>
            <w:lang w:val="pt-PT"/>
          </w:rPr>
          <w:delText>.</w:delText>
        </w:r>
      </w:del>
    </w:p>
    <w:p w14:paraId="2CC55E0D" w14:textId="77777777" w:rsidR="00D40970" w:rsidRDefault="00D40970" w:rsidP="00D40970">
      <w:pPr>
        <w:rPr>
          <w:lang w:val="pt-PT"/>
        </w:rPr>
      </w:pPr>
    </w:p>
    <w:p w14:paraId="2AB5F3FD" w14:textId="77777777" w:rsidR="00D40970" w:rsidRPr="009976A5" w:rsidRDefault="00D40970" w:rsidP="00D40970">
      <w:pPr>
        <w:ind w:left="0" w:right="-58"/>
        <w:rPr>
          <w:b/>
          <w:lang w:val="pt-PT"/>
        </w:rPr>
      </w:pPr>
      <w:r>
        <w:rPr>
          <w:b/>
          <w:lang w:val="pt-PT"/>
        </w:rPr>
        <w:t>Referências bibliográficas (obrigatório)</w:t>
      </w:r>
    </w:p>
    <w:p w14:paraId="215DED88" w14:textId="18635E6F" w:rsidR="00D40970" w:rsidRPr="005D222F" w:rsidRDefault="005D222F" w:rsidP="00D40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5D222F">
        <w:rPr>
          <w:lang w:val="pt-PT"/>
        </w:rPr>
        <w:t>[1] B. H. Sorensen, B. Meyer, “Serious Games in language learning and teaching – a theoretical perspective”, 2007.</w:t>
      </w:r>
    </w:p>
    <w:p w14:paraId="2B6E2BDC" w14:textId="2ED1990B" w:rsidR="00D40970" w:rsidRPr="005D222F" w:rsidRDefault="005D222F" w:rsidP="00D40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5D222F">
        <w:rPr>
          <w:lang w:val="pt-PT"/>
        </w:rPr>
        <w:t xml:space="preserve">[2] </w:t>
      </w:r>
      <w:r w:rsidRPr="005D222F">
        <w:rPr>
          <w:u w:val="single"/>
          <w:lang w:val="pt-PT"/>
        </w:rPr>
        <w:t>Phonegap</w:t>
      </w:r>
      <w:r>
        <w:rPr>
          <w:lang w:val="pt-PT"/>
        </w:rPr>
        <w:t>. Disponível em: &lt;</w:t>
      </w:r>
      <w:r w:rsidRPr="005D222F">
        <w:rPr>
          <w:lang w:val="pt-PT"/>
        </w:rPr>
        <w:t>http://phonegap.com/</w:t>
      </w:r>
      <w:r>
        <w:rPr>
          <w:lang w:val="pt-PT"/>
        </w:rPr>
        <w:t>&gt;</w:t>
      </w:r>
    </w:p>
    <w:p w14:paraId="12E4E3CE" w14:textId="1406FB3F" w:rsidR="00E64C59" w:rsidRPr="00D40970" w:rsidRDefault="00E64C59" w:rsidP="00D40970">
      <w:pPr>
        <w:ind w:left="0" w:right="-58"/>
        <w:rPr>
          <w:lang w:val="pt-PT"/>
        </w:rPr>
      </w:pPr>
    </w:p>
    <w:p w14:paraId="780AD3B8" w14:textId="77777777" w:rsidR="00E64C59" w:rsidRPr="009976A5" w:rsidRDefault="00E64C59" w:rsidP="00E64C59">
      <w:pPr>
        <w:ind w:left="0" w:right="-58"/>
        <w:rPr>
          <w:b/>
          <w:lang w:val="pt-PT"/>
        </w:rPr>
      </w:pPr>
      <w:r>
        <w:rPr>
          <w:b/>
          <w:lang w:val="pt-PT"/>
        </w:rPr>
        <w:t>Descrição do estágio (se existir)</w:t>
      </w:r>
    </w:p>
    <w:p w14:paraId="5269370C" w14:textId="77777777" w:rsidR="00E64C59" w:rsidRDefault="00E64C59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>
        <w:rPr>
          <w:lang w:val="pt-PT"/>
        </w:rPr>
        <w:t>(e.g. Duração, Horário, Local)</w:t>
      </w:r>
    </w:p>
    <w:p w14:paraId="6AE158C1" w14:textId="16BD2EFA" w:rsidR="00D40970" w:rsidRDefault="00D40970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</w:p>
    <w:p w14:paraId="74D7D2C1" w14:textId="77777777" w:rsidR="00D40970" w:rsidRDefault="00D40970" w:rsidP="00E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</w:p>
    <w:p w14:paraId="2971B548" w14:textId="77777777" w:rsidR="00E64C59" w:rsidRDefault="00E64C59" w:rsidP="00E64C59">
      <w:pPr>
        <w:ind w:left="0"/>
        <w:rPr>
          <w:lang w:val="pt-PT"/>
        </w:rPr>
      </w:pPr>
    </w:p>
    <w:p w14:paraId="17D06B9D" w14:textId="4F692776" w:rsidR="00175930" w:rsidRPr="009976A5" w:rsidRDefault="00175930" w:rsidP="00175930">
      <w:pPr>
        <w:ind w:left="0" w:right="-58"/>
        <w:rPr>
          <w:b/>
          <w:lang w:val="pt-PT"/>
        </w:rPr>
      </w:pPr>
      <w:commentRangeStart w:id="229"/>
      <w:r>
        <w:rPr>
          <w:b/>
          <w:lang w:val="pt-PT"/>
        </w:rPr>
        <w:t>Módulos curriculares (obrigatório)</w:t>
      </w:r>
      <w:commentRangeEnd w:id="229"/>
      <w:r w:rsidR="00660D71">
        <w:rPr>
          <w:rStyle w:val="Refdecomentrio"/>
        </w:rPr>
        <w:commentReference w:id="229"/>
      </w:r>
    </w:p>
    <w:p w14:paraId="31BD27F9" w14:textId="2FADB547" w:rsidR="00175930" w:rsidRDefault="00175930" w:rsidP="00175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>
        <w:rPr>
          <w:lang w:val="pt-PT"/>
        </w:rPr>
        <w:t>O</w:t>
      </w:r>
      <w:r w:rsidR="0015482E">
        <w:rPr>
          <w:lang w:val="pt-PT"/>
        </w:rPr>
        <w:t>rdenar por ordem de preferência</w:t>
      </w:r>
      <w:r w:rsidR="006634DB">
        <w:rPr>
          <w:lang w:val="pt-PT"/>
        </w:rPr>
        <w:t xml:space="preserve"> (mínimo duas)</w:t>
      </w:r>
      <w:r w:rsidR="0015482E">
        <w:rPr>
          <w:lang w:val="pt-PT"/>
        </w:rPr>
        <w:t>:</w:t>
      </w:r>
    </w:p>
    <w:p w14:paraId="324E8A4B" w14:textId="04807809" w:rsidR="0015482E" w:rsidRPr="0015482E" w:rsidRDefault="009E4D33" w:rsidP="0015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F6227F">
        <w:rPr>
          <w:lang w:val="pt-PT"/>
        </w:rPr>
        <w:t xml:space="preserve">- </w:t>
      </w:r>
      <w:r>
        <w:rPr>
          <w:u w:val="single"/>
          <w:lang w:val="pt-PT"/>
        </w:rPr>
        <w:t xml:space="preserve">( </w:t>
      </w:r>
      <w:r w:rsidRPr="0015482E">
        <w:rPr>
          <w:u w:val="single"/>
          <w:lang w:val="pt-PT"/>
        </w:rPr>
        <w:t>obrigatório</w:t>
      </w:r>
      <w:r>
        <w:rPr>
          <w:u w:val="single"/>
          <w:lang w:val="pt-PT"/>
        </w:rPr>
        <w:t xml:space="preserve"> )</w:t>
      </w:r>
      <w:r>
        <w:rPr>
          <w:lang w:val="pt-PT"/>
        </w:rPr>
        <w:t xml:space="preserve"> </w:t>
      </w:r>
      <w:r w:rsidR="00965586">
        <w:rPr>
          <w:lang w:val="pt-PT"/>
        </w:rPr>
        <w:t>A</w:t>
      </w:r>
      <w:r w:rsidR="00900BCB">
        <w:rPr>
          <w:lang w:val="pt-PT"/>
        </w:rPr>
        <w:t xml:space="preserve">nálise de problemas, </w:t>
      </w:r>
      <w:r w:rsidR="0015482E" w:rsidRPr="0015482E">
        <w:rPr>
          <w:lang w:val="pt-PT"/>
        </w:rPr>
        <w:t xml:space="preserve">pesquisa e </w:t>
      </w:r>
      <w:r w:rsidR="00900BCB">
        <w:rPr>
          <w:lang w:val="pt-PT"/>
        </w:rPr>
        <w:t>e</w:t>
      </w:r>
      <w:r w:rsidR="0015482E" w:rsidRPr="0015482E">
        <w:rPr>
          <w:lang w:val="pt-PT"/>
        </w:rPr>
        <w:t>scrita técnico-científica</w:t>
      </w:r>
    </w:p>
    <w:p w14:paraId="0A1C35DE" w14:textId="4C4AB0B8" w:rsidR="0015482E" w:rsidRPr="0015482E" w:rsidRDefault="0015482E" w:rsidP="0015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F6227F">
        <w:rPr>
          <w:lang w:val="pt-PT"/>
        </w:rPr>
        <w:t xml:space="preserve">- </w:t>
      </w:r>
      <w:r w:rsidR="00590E76">
        <w:rPr>
          <w:u w:val="single"/>
          <w:lang w:val="pt-PT"/>
        </w:rPr>
        <w:t>(1</w:t>
      </w:r>
      <w:r w:rsidR="00447C7E">
        <w:rPr>
          <w:u w:val="single"/>
          <w:lang w:val="pt-PT"/>
        </w:rPr>
        <w:t>)</w:t>
      </w:r>
      <w:r>
        <w:rPr>
          <w:lang w:val="pt-PT"/>
        </w:rPr>
        <w:t xml:space="preserve"> </w:t>
      </w:r>
      <w:r w:rsidR="00965586">
        <w:rPr>
          <w:lang w:val="pt-PT"/>
        </w:rPr>
        <w:t>Experimentação e avaliação</w:t>
      </w:r>
    </w:p>
    <w:p w14:paraId="1960A305" w14:textId="77777777" w:rsidR="00965586" w:rsidRPr="0015482E" w:rsidRDefault="00965586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F6227F">
        <w:rPr>
          <w:lang w:val="pt-PT"/>
        </w:rPr>
        <w:t xml:space="preserve">- </w:t>
      </w:r>
      <w:r>
        <w:rPr>
          <w:u w:val="single"/>
          <w:lang w:val="pt-PT"/>
        </w:rPr>
        <w:t>(       )</w:t>
      </w:r>
      <w:r>
        <w:rPr>
          <w:lang w:val="pt-PT"/>
        </w:rPr>
        <w:t xml:space="preserve"> </w:t>
      </w:r>
      <w:r w:rsidRPr="0015482E">
        <w:rPr>
          <w:lang w:val="pt-PT"/>
        </w:rPr>
        <w:t>Demonstração de teoremas</w:t>
      </w:r>
    </w:p>
    <w:p w14:paraId="48CB6D89" w14:textId="110CBA49" w:rsidR="00965586" w:rsidRDefault="00965586" w:rsidP="0015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>
        <w:rPr>
          <w:lang w:val="pt-PT"/>
        </w:rPr>
        <w:t xml:space="preserve">- </w:t>
      </w:r>
      <w:r>
        <w:rPr>
          <w:u w:val="single"/>
          <w:lang w:val="pt-PT"/>
        </w:rPr>
        <w:t>(       )</w:t>
      </w:r>
      <w:r>
        <w:rPr>
          <w:lang w:val="pt-PT"/>
        </w:rPr>
        <w:t xml:space="preserve"> Especificação formal de algoritmos e verificação</w:t>
      </w:r>
    </w:p>
    <w:p w14:paraId="5D185688" w14:textId="4FCDD940" w:rsidR="0015482E" w:rsidRPr="0015482E" w:rsidRDefault="0015482E" w:rsidP="0015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F6227F">
        <w:rPr>
          <w:lang w:val="pt-PT"/>
        </w:rPr>
        <w:t xml:space="preserve">- </w:t>
      </w:r>
      <w:r w:rsidR="00447C7E">
        <w:rPr>
          <w:u w:val="single"/>
          <w:lang w:val="pt-PT"/>
        </w:rPr>
        <w:t>(       )</w:t>
      </w:r>
      <w:r>
        <w:rPr>
          <w:lang w:val="pt-PT"/>
        </w:rPr>
        <w:t xml:space="preserve"> </w:t>
      </w:r>
      <w:r w:rsidRPr="0015482E">
        <w:rPr>
          <w:lang w:val="pt-PT"/>
        </w:rPr>
        <w:t>Equa</w:t>
      </w:r>
      <w:r>
        <w:rPr>
          <w:lang w:val="pt-PT"/>
        </w:rPr>
        <w:t>ções diferenciais</w:t>
      </w:r>
    </w:p>
    <w:p w14:paraId="73E576DA" w14:textId="7A52D8EB" w:rsidR="00965586" w:rsidRPr="0015482E" w:rsidRDefault="00965586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F6227F">
        <w:rPr>
          <w:lang w:val="pt-PT"/>
        </w:rPr>
        <w:lastRenderedPageBreak/>
        <w:t xml:space="preserve">- </w:t>
      </w:r>
      <w:r>
        <w:rPr>
          <w:u w:val="single"/>
          <w:lang w:val="pt-PT"/>
        </w:rPr>
        <w:t xml:space="preserve">(   </w:t>
      </w:r>
      <w:ins w:id="230" w:author="Mximo" w:date="2016-04-25T23:46:00Z">
        <w:r w:rsidR="00EE114B">
          <w:rPr>
            <w:u w:val="single"/>
            <w:lang w:val="pt-PT"/>
          </w:rPr>
          <w:t>2</w:t>
        </w:r>
      </w:ins>
      <w:r>
        <w:rPr>
          <w:u w:val="single"/>
          <w:lang w:val="pt-PT"/>
        </w:rPr>
        <w:t xml:space="preserve"> </w:t>
      </w:r>
      <w:del w:id="231" w:author="Mximo" w:date="2016-04-25T23:46:00Z">
        <w:r w:rsidDel="00EE114B">
          <w:rPr>
            <w:u w:val="single"/>
            <w:lang w:val="pt-PT"/>
          </w:rPr>
          <w:delText xml:space="preserve"> </w:delText>
        </w:r>
      </w:del>
      <w:r>
        <w:rPr>
          <w:u w:val="single"/>
          <w:lang w:val="pt-PT"/>
        </w:rPr>
        <w:t xml:space="preserve">  )</w:t>
      </w:r>
      <w:r>
        <w:rPr>
          <w:lang w:val="pt-PT"/>
        </w:rPr>
        <w:t xml:space="preserve"> </w:t>
      </w:r>
      <w:r w:rsidRPr="0015482E">
        <w:rPr>
          <w:lang w:val="pt-PT"/>
        </w:rPr>
        <w:t xml:space="preserve">Análise de </w:t>
      </w:r>
      <w:r>
        <w:rPr>
          <w:lang w:val="pt-PT"/>
        </w:rPr>
        <w:t>valor de negócio</w:t>
      </w:r>
    </w:p>
    <w:p w14:paraId="5A872A73" w14:textId="3D0230BA" w:rsidR="00965586" w:rsidRPr="0015482E" w:rsidRDefault="00965586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F6227F">
        <w:rPr>
          <w:lang w:val="pt-PT"/>
        </w:rPr>
        <w:t xml:space="preserve">- </w:t>
      </w:r>
      <w:r>
        <w:rPr>
          <w:u w:val="single"/>
          <w:lang w:val="pt-PT"/>
        </w:rPr>
        <w:t>(</w:t>
      </w:r>
      <w:r w:rsidR="005D222F">
        <w:rPr>
          <w:u w:val="single"/>
          <w:lang w:val="pt-PT"/>
        </w:rPr>
        <w:t>___</w:t>
      </w:r>
      <w:r>
        <w:rPr>
          <w:u w:val="single"/>
          <w:lang w:val="pt-PT"/>
        </w:rPr>
        <w:t>)</w:t>
      </w:r>
      <w:r>
        <w:rPr>
          <w:lang w:val="pt-PT"/>
        </w:rPr>
        <w:t xml:space="preserve"> Modelação e simulação</w:t>
      </w:r>
    </w:p>
    <w:p w14:paraId="791C4CB8" w14:textId="2887EF4A" w:rsidR="00965586" w:rsidRPr="00594BA8" w:rsidRDefault="0015482E" w:rsidP="00965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lang w:val="pt-PT"/>
        </w:rPr>
      </w:pPr>
      <w:r w:rsidRPr="00594BA8">
        <w:rPr>
          <w:lang w:val="pt-PT"/>
        </w:rPr>
        <w:t xml:space="preserve">- </w:t>
      </w:r>
      <w:r w:rsidR="00447C7E" w:rsidRPr="00594BA8">
        <w:rPr>
          <w:lang w:val="pt-PT"/>
        </w:rPr>
        <w:t>(       )</w:t>
      </w:r>
      <w:r w:rsidRPr="00594BA8">
        <w:rPr>
          <w:lang w:val="pt-PT"/>
        </w:rPr>
        <w:t xml:space="preserve"> </w:t>
      </w:r>
      <w:r w:rsidR="00965586" w:rsidRPr="00594BA8">
        <w:rPr>
          <w:lang w:val="pt-PT"/>
        </w:rPr>
        <w:t>Investigação operacional</w:t>
      </w:r>
    </w:p>
    <w:p w14:paraId="667E4941" w14:textId="3052B8E8" w:rsidR="0015482E" w:rsidRPr="0015482E" w:rsidRDefault="0015482E" w:rsidP="00175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 w:right="-58"/>
        <w:rPr>
          <w:u w:val="single"/>
          <w:lang w:val="pt-PT"/>
        </w:rPr>
      </w:pPr>
      <w:r w:rsidRPr="00F6227F">
        <w:rPr>
          <w:lang w:val="pt-PT"/>
        </w:rPr>
        <w:t xml:space="preserve">- </w:t>
      </w:r>
      <w:r w:rsidR="00447C7E">
        <w:rPr>
          <w:u w:val="single"/>
          <w:lang w:val="pt-PT"/>
        </w:rPr>
        <w:t>(       )</w:t>
      </w:r>
      <w:r w:rsidRPr="0015482E">
        <w:rPr>
          <w:lang w:val="pt-PT"/>
        </w:rPr>
        <w:t xml:space="preserve"> </w:t>
      </w:r>
      <w:r>
        <w:rPr>
          <w:u w:val="single"/>
          <w:lang w:val="pt-PT"/>
        </w:rPr>
        <w:tab/>
      </w:r>
      <w:r>
        <w:rPr>
          <w:u w:val="single"/>
          <w:lang w:val="pt-PT"/>
        </w:rPr>
        <w:tab/>
      </w:r>
      <w:r>
        <w:rPr>
          <w:u w:val="single"/>
          <w:lang w:val="pt-PT"/>
        </w:rPr>
        <w:tab/>
      </w:r>
      <w:r>
        <w:rPr>
          <w:u w:val="single"/>
          <w:lang w:val="pt-PT"/>
        </w:rPr>
        <w:tab/>
      </w:r>
      <w:r>
        <w:rPr>
          <w:u w:val="single"/>
          <w:lang w:val="pt-PT"/>
        </w:rPr>
        <w:tab/>
      </w:r>
      <w:r>
        <w:rPr>
          <w:u w:val="single"/>
          <w:lang w:val="pt-PT"/>
        </w:rPr>
        <w:tab/>
      </w:r>
      <w:r w:rsidR="00365CD9">
        <w:rPr>
          <w:u w:val="single"/>
          <w:lang w:val="pt-PT"/>
        </w:rPr>
        <w:tab/>
      </w:r>
      <w:r w:rsidR="00365CD9">
        <w:rPr>
          <w:u w:val="single"/>
          <w:lang w:val="pt-PT"/>
        </w:rPr>
        <w:tab/>
      </w:r>
      <w:r w:rsidR="00365CD9">
        <w:rPr>
          <w:u w:val="single"/>
          <w:lang w:val="pt-PT"/>
        </w:rPr>
        <w:tab/>
      </w:r>
    </w:p>
    <w:p w14:paraId="2468A8E8" w14:textId="38F33928" w:rsidR="000247D5" w:rsidRDefault="000247D5" w:rsidP="000247D5">
      <w:pPr>
        <w:ind w:right="-57"/>
        <w:rPr>
          <w:lang w:val="pt-PT"/>
        </w:rPr>
      </w:pPr>
    </w:p>
    <w:sectPr w:rsidR="000247D5" w:rsidSect="009976A5">
      <w:footerReference w:type="default" r:id="rId11"/>
      <w:headerReference w:type="first" r:id="rId12"/>
      <w:footerReference w:type="first" r:id="rId13"/>
      <w:pgSz w:w="11906" w:h="16838" w:code="9"/>
      <w:pgMar w:top="245" w:right="1106" w:bottom="1080" w:left="1138" w:header="346" w:footer="75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sabel" w:date="2016-03-26T21:56:00Z" w:initials="I">
    <w:p w14:paraId="7DEF529F" w14:textId="75444EE3" w:rsidR="003A7CA4" w:rsidRPr="00497D27" w:rsidRDefault="003A7CA4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97D27">
        <w:rPr>
          <w:lang w:val="pt-PT"/>
        </w:rPr>
        <w:t>Nada sobre crianças na descrição do problema</w:t>
      </w:r>
    </w:p>
  </w:comment>
  <w:comment w:id="34" w:author="Isabel" w:date="2016-03-26T21:16:00Z" w:initials="I">
    <w:p w14:paraId="39EC887E" w14:textId="3AB21C11" w:rsidR="000A4CE4" w:rsidRPr="000A4CE4" w:rsidRDefault="000A4CE4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0A4CE4">
        <w:rPr>
          <w:lang w:val="pt-PT"/>
        </w:rPr>
        <w:t>?</w:t>
      </w:r>
    </w:p>
  </w:comment>
  <w:comment w:id="64" w:author="Isabel" w:date="2016-03-26T21:18:00Z" w:initials="I">
    <w:p w14:paraId="7678B6CA" w14:textId="72325028" w:rsidR="000A4CE4" w:rsidRPr="000A4CE4" w:rsidRDefault="000A4CE4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0A4CE4">
        <w:rPr>
          <w:lang w:val="pt-PT"/>
        </w:rPr>
        <w:t>Isto pretende solucionar o problema como descrito ac</w:t>
      </w:r>
      <w:r>
        <w:rPr>
          <w:lang w:val="pt-PT"/>
        </w:rPr>
        <w:t>ima ou apenas parte do problema?</w:t>
      </w:r>
    </w:p>
    <w:p w14:paraId="50E57E58" w14:textId="77777777" w:rsidR="000A4CE4" w:rsidRDefault="000A4CE4">
      <w:pPr>
        <w:pStyle w:val="Textodecomentrio"/>
        <w:rPr>
          <w:lang w:val="pt-PT"/>
        </w:rPr>
      </w:pPr>
    </w:p>
    <w:p w14:paraId="0F3A043F" w14:textId="77777777" w:rsidR="000A4CE4" w:rsidRDefault="000A4CE4">
      <w:pPr>
        <w:pStyle w:val="Textodecomentrio"/>
        <w:rPr>
          <w:lang w:val="pt-PT"/>
        </w:rPr>
      </w:pPr>
      <w:r>
        <w:rPr>
          <w:lang w:val="pt-PT"/>
        </w:rPr>
        <w:t xml:space="preserve">O problema deve descrever o que interessa para este trabalho. A descrição do problema não fala em crianças. </w:t>
      </w:r>
    </w:p>
    <w:p w14:paraId="440AB6EF" w14:textId="3FC1A626" w:rsidR="000A4CE4" w:rsidRPr="000A4CE4" w:rsidRDefault="000A4CE4">
      <w:pPr>
        <w:pStyle w:val="Textodecomentrio"/>
        <w:rPr>
          <w:lang w:val="pt-PT"/>
        </w:rPr>
      </w:pPr>
      <w:r>
        <w:rPr>
          <w:lang w:val="pt-PT"/>
        </w:rPr>
        <w:t>Será a falta de conhecimento a causa de acidentes?</w:t>
      </w:r>
    </w:p>
  </w:comment>
  <w:comment w:id="93" w:author="Isabel" w:date="2016-03-26T21:24:00Z" w:initials="I">
    <w:p w14:paraId="7E3F5C8A" w14:textId="3B8063FD" w:rsidR="000A4CE4" w:rsidRPr="000A4CE4" w:rsidRDefault="000A4CE4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0A4CE4">
        <w:rPr>
          <w:lang w:val="pt-PT"/>
        </w:rPr>
        <w:t xml:space="preserve">Isto vai ser testado de alguma forma? </w:t>
      </w:r>
      <w:r>
        <w:rPr>
          <w:lang w:val="pt-PT"/>
        </w:rPr>
        <w:t>Como vai verificar se os objetivos forma cumpridos?</w:t>
      </w:r>
    </w:p>
  </w:comment>
  <w:comment w:id="114" w:author="Isabel" w:date="2016-03-26T21:05:00Z" w:initials="I">
    <w:p w14:paraId="29BAC506" w14:textId="73C5DECE" w:rsidR="00506197" w:rsidRPr="00506197" w:rsidRDefault="00506197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506197">
        <w:rPr>
          <w:lang w:val="pt-PT"/>
        </w:rPr>
        <w:t>Qual é o problema concretamente: n</w:t>
      </w:r>
      <w:r>
        <w:rPr>
          <w:lang w:val="pt-PT"/>
        </w:rPr>
        <w:t>ão existem jogos na área da segurança rodoviária? Existem mas estes têm falhas (língua, público-alvo)?</w:t>
      </w:r>
    </w:p>
  </w:comment>
  <w:comment w:id="131" w:author="Isabel" w:date="2016-03-26T21:06:00Z" w:initials="I">
    <w:p w14:paraId="5AE7E0B1" w14:textId="77777777" w:rsidR="00660D71" w:rsidRDefault="00506197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506197">
        <w:rPr>
          <w:lang w:val="pt-PT"/>
        </w:rPr>
        <w:t>No desenvolvimento do cérebro humano?</w:t>
      </w:r>
    </w:p>
    <w:p w14:paraId="09016DF7" w14:textId="5227B720" w:rsidR="00506197" w:rsidRPr="00506197" w:rsidRDefault="00506197">
      <w:pPr>
        <w:pStyle w:val="Textodecomentrio"/>
        <w:rPr>
          <w:lang w:val="pt-PT"/>
        </w:rPr>
      </w:pPr>
      <w:r>
        <w:rPr>
          <w:lang w:val="pt-PT"/>
        </w:rPr>
        <w:t>Frase já est</w:t>
      </w:r>
      <w:r w:rsidR="00660D71">
        <w:rPr>
          <w:lang w:val="pt-PT"/>
        </w:rPr>
        <w:t>á no ponto anterior.</w:t>
      </w:r>
    </w:p>
  </w:comment>
  <w:comment w:id="129" w:author="Isabel" w:date="2016-03-26T21:37:00Z" w:initials="I">
    <w:p w14:paraId="772C7B45" w14:textId="600F24FB" w:rsidR="00064B88" w:rsidRPr="00064B88" w:rsidRDefault="00064B88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="00044AFD">
        <w:rPr>
          <w:lang w:val="pt-PT"/>
        </w:rPr>
        <w:t>Fr</w:t>
      </w:r>
      <w:r w:rsidRPr="00064B88">
        <w:rPr>
          <w:lang w:val="pt-PT"/>
        </w:rPr>
        <w:t>ase, já apresentada anteriormente, e precisa de refer</w:t>
      </w:r>
      <w:r>
        <w:rPr>
          <w:lang w:val="pt-PT"/>
        </w:rPr>
        <w:t>ência bibliográfica.</w:t>
      </w:r>
    </w:p>
  </w:comment>
  <w:comment w:id="136" w:author="Isabel" w:date="2016-03-26T21:07:00Z" w:initials="I">
    <w:p w14:paraId="3722246A" w14:textId="5C54E3B7" w:rsidR="00506197" w:rsidRPr="00506197" w:rsidRDefault="00506197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506197">
        <w:rPr>
          <w:lang w:val="pt-PT"/>
        </w:rPr>
        <w:t>E na área da segurança rodovi</w:t>
      </w:r>
      <w:r>
        <w:rPr>
          <w:lang w:val="pt-PT"/>
        </w:rPr>
        <w:t>ária, jogos ou outras estratégias que existam? É preciso ver se existam trabalhos sobre a idade adequada para esse tipo de jogos de forma que a mensagem seja processada de forma eficiente?</w:t>
      </w:r>
    </w:p>
  </w:comment>
  <w:comment w:id="155" w:author="Isabel" w:date="2016-03-26T21:28:00Z" w:initials="I">
    <w:p w14:paraId="58A9173F" w14:textId="51903677" w:rsidR="00660D71" w:rsidRPr="00660D71" w:rsidRDefault="00660D71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660D71">
        <w:rPr>
          <w:lang w:val="pt-PT"/>
        </w:rPr>
        <w:t>Faixa etária alargada/implicações, por exemplo?</w:t>
      </w:r>
    </w:p>
  </w:comment>
  <w:comment w:id="169" w:author="Isabel" w:date="2016-03-26T21:31:00Z" w:initials="I">
    <w:p w14:paraId="39A1FB7A" w14:textId="0A6EC811" w:rsidR="00660D71" w:rsidRPr="00660D71" w:rsidRDefault="00660D71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660D71">
        <w:rPr>
          <w:lang w:val="pt-PT"/>
        </w:rPr>
        <w:t>Nada sobre os cuidados a ter na adaptaç</w:t>
      </w:r>
      <w:r>
        <w:rPr>
          <w:lang w:val="pt-PT"/>
        </w:rPr>
        <w:t>ão à faixa etária que já deverá estar definida?</w:t>
      </w:r>
    </w:p>
  </w:comment>
  <w:comment w:id="171" w:author="Isabel" w:date="2016-03-26T21:16:00Z" w:initials="I">
    <w:p w14:paraId="5DEB8BA5" w14:textId="2E0AFC2B" w:rsidR="000A4CE4" w:rsidRPr="000A4CE4" w:rsidRDefault="000A4CE4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0A4CE4">
        <w:rPr>
          <w:lang w:val="pt-PT"/>
        </w:rPr>
        <w:t>E é assim que se v</w:t>
      </w:r>
      <w:r>
        <w:rPr>
          <w:lang w:val="pt-PT"/>
        </w:rPr>
        <w:t>ão melhorar as capacidades de reação? Está na definição do problema</w:t>
      </w:r>
    </w:p>
  </w:comment>
  <w:comment w:id="188" w:author="Isabel" w:date="2016-03-26T21:45:00Z" w:initials="I">
    <w:p w14:paraId="1642A81B" w14:textId="393AA453" w:rsidR="00064B88" w:rsidRPr="00EE114B" w:rsidRDefault="00064B88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EE114B">
        <w:rPr>
          <w:lang w:val="pt-PT"/>
        </w:rPr>
        <w:t>Obrigatório</w:t>
      </w:r>
    </w:p>
  </w:comment>
  <w:comment w:id="212" w:author="Isabel" w:date="2016-03-26T21:15:00Z" w:initials="I">
    <w:p w14:paraId="3FB0C9AF" w14:textId="27491662" w:rsidR="00506197" w:rsidRPr="000A4CE4" w:rsidRDefault="00506197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="000A4CE4" w:rsidRPr="000A4CE4">
        <w:rPr>
          <w:lang w:val="pt-PT"/>
        </w:rPr>
        <w:t>Ao nível da usabilidade vão-se testar conhecimentos?</w:t>
      </w:r>
    </w:p>
  </w:comment>
  <w:comment w:id="229" w:author="Isabel" w:date="2016-03-26T21:30:00Z" w:initials="I">
    <w:p w14:paraId="248641AF" w14:textId="6172AC99" w:rsidR="00660D71" w:rsidRDefault="00660D71">
      <w:pPr>
        <w:pStyle w:val="Textodecomentrio"/>
      </w:pPr>
      <w:r>
        <w:rPr>
          <w:rStyle w:val="Refdecomentrio"/>
        </w:rPr>
        <w:annotationRef/>
      </w:r>
      <w:r w:rsidR="00044AFD">
        <w:t>Análise de v</w:t>
      </w:r>
      <w:r>
        <w:t>alor de negócio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EF529F" w15:done="0"/>
  <w15:commentEx w15:paraId="39EC887E" w15:done="0"/>
  <w15:commentEx w15:paraId="440AB6EF" w15:done="0"/>
  <w15:commentEx w15:paraId="7E3F5C8A" w15:done="0"/>
  <w15:commentEx w15:paraId="29BAC506" w15:done="0"/>
  <w15:commentEx w15:paraId="09016DF7" w15:done="0"/>
  <w15:commentEx w15:paraId="772C7B45" w15:done="0"/>
  <w15:commentEx w15:paraId="3722246A" w15:done="0"/>
  <w15:commentEx w15:paraId="58A9173F" w15:done="0"/>
  <w15:commentEx w15:paraId="39A1FB7A" w15:done="0"/>
  <w15:commentEx w15:paraId="5DEB8BA5" w15:done="0"/>
  <w15:commentEx w15:paraId="1642A81B" w15:done="0"/>
  <w15:commentEx w15:paraId="3FB0C9AF" w15:done="0"/>
  <w15:commentEx w15:paraId="248641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5E933" w14:textId="77777777" w:rsidR="007000E0" w:rsidRDefault="007000E0">
      <w:r>
        <w:separator/>
      </w:r>
    </w:p>
  </w:endnote>
  <w:endnote w:type="continuationSeparator" w:id="0">
    <w:p w14:paraId="02AFE559" w14:textId="77777777" w:rsidR="007000E0" w:rsidRDefault="007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2369F" w14:textId="2EE7162F" w:rsidR="00175930" w:rsidRDefault="00976318">
    <w:pPr>
      <w:pStyle w:val="Rodap"/>
      <w:tabs>
        <w:tab w:val="clear" w:pos="8306"/>
        <w:tab w:val="right" w:pos="7740"/>
      </w:tabs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6C29ACC" wp14:editId="6EFB0476">
              <wp:simplePos x="0" y="0"/>
              <wp:positionH relativeFrom="column">
                <wp:posOffset>6042660</wp:posOffset>
              </wp:positionH>
              <wp:positionV relativeFrom="paragraph">
                <wp:posOffset>-2937510</wp:posOffset>
              </wp:positionV>
              <wp:extent cx="754380" cy="438150"/>
              <wp:effectExtent l="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81646" w14:textId="77777777" w:rsidR="00175930" w:rsidRDefault="00175930">
                          <w:r>
                            <w:rPr>
                              <w:noProof/>
                              <w:sz w:val="20"/>
                              <w:lang w:val="pt-PT" w:eastAsia="pt-PT"/>
                            </w:rPr>
                            <w:drawing>
                              <wp:inline distT="0" distB="0" distL="0" distR="0" wp14:anchorId="2F300B54" wp14:editId="612F7067">
                                <wp:extent cx="355600" cy="330200"/>
                                <wp:effectExtent l="0" t="0" r="0" b="0"/>
                                <wp:docPr id="4" name="Picture 2" descr="Ipp_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pp_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5600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29A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5.8pt;margin-top:-231.3pt;width:59.4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" o:allowincell="f" filled="f" stroked="f">
              <v:textbox>
                <w:txbxContent>
                  <w:p w14:paraId="75D81646" w14:textId="77777777" w:rsidR="00175930" w:rsidRDefault="00175930">
                    <w:r>
                      <w:rPr>
                        <w:noProof/>
                        <w:sz w:val="20"/>
                        <w:lang w:val="pt-PT" w:eastAsia="pt-PT"/>
                      </w:rPr>
                      <w:drawing>
                        <wp:inline distT="0" distB="0" distL="0" distR="0" wp14:anchorId="2F300B54" wp14:editId="612F7067">
                          <wp:extent cx="355600" cy="330200"/>
                          <wp:effectExtent l="0" t="0" r="0" b="0"/>
                          <wp:docPr id="4" name="Picture 2" descr="Ipp_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Ipp_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0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75930">
      <w:rPr>
        <w:lang w:val="pt-PT"/>
      </w:rPr>
      <w:t>ISEP-NOG-MOD001V00</w:t>
    </w:r>
    <w:r w:rsidR="00175930">
      <w:rPr>
        <w:b/>
        <w:lang w:val="pt-PT"/>
      </w:rPr>
      <w:tab/>
    </w:r>
    <w:r w:rsidR="00175930">
      <w:rPr>
        <w:b/>
        <w:lang w:val="pt-PT"/>
      </w:rPr>
      <w:tab/>
    </w:r>
    <w:r w:rsidR="00175930">
      <w:rPr>
        <w:b/>
        <w:lang w:val="pt-PT"/>
      </w:rPr>
      <w:tab/>
    </w:r>
    <w:r w:rsidR="00175930">
      <w:rPr>
        <w:lang w:val="pt-PT"/>
      </w:rPr>
      <w:t xml:space="preserve">Página </w:t>
    </w:r>
    <w:r w:rsidR="00175930">
      <w:rPr>
        <w:rStyle w:val="Nmerodepgina"/>
        <w:lang w:val="pt-PT"/>
      </w:rPr>
      <w:fldChar w:fldCharType="begin"/>
    </w:r>
    <w:r w:rsidR="00175930">
      <w:rPr>
        <w:rStyle w:val="Nmerodepgina"/>
        <w:lang w:val="pt-PT"/>
      </w:rPr>
      <w:instrText xml:space="preserve"> PAGE </w:instrText>
    </w:r>
    <w:r w:rsidR="00175930">
      <w:rPr>
        <w:rStyle w:val="Nmerodepgina"/>
        <w:lang w:val="pt-PT"/>
      </w:rPr>
      <w:fldChar w:fldCharType="separate"/>
    </w:r>
    <w:r w:rsidR="00F92E61">
      <w:rPr>
        <w:rStyle w:val="Nmerodepgina"/>
        <w:noProof/>
        <w:lang w:val="pt-PT"/>
      </w:rPr>
      <w:t>4</w:t>
    </w:r>
    <w:r w:rsidR="00175930">
      <w:rPr>
        <w:rStyle w:val="Nmerodepgina"/>
        <w:lang w:val="pt-PT"/>
      </w:rPr>
      <w:fldChar w:fldCharType="end"/>
    </w:r>
    <w:r w:rsidR="00175930">
      <w:rPr>
        <w:lang w:val="pt-PT"/>
      </w:rPr>
      <w:t>/</w:t>
    </w:r>
    <w:r w:rsidR="00175930">
      <w:rPr>
        <w:rStyle w:val="Nmerodepgina"/>
        <w:lang w:val="pt-PT"/>
      </w:rPr>
      <w:fldChar w:fldCharType="begin"/>
    </w:r>
    <w:r w:rsidR="00175930">
      <w:rPr>
        <w:rStyle w:val="Nmerodepgina"/>
        <w:lang w:val="pt-PT"/>
      </w:rPr>
      <w:instrText xml:space="preserve"> NUMPAGES </w:instrText>
    </w:r>
    <w:r w:rsidR="00175930">
      <w:rPr>
        <w:rStyle w:val="Nmerodepgina"/>
        <w:lang w:val="pt-PT"/>
      </w:rPr>
      <w:fldChar w:fldCharType="separate"/>
    </w:r>
    <w:r w:rsidR="00F92E61">
      <w:rPr>
        <w:rStyle w:val="Nmerodepgina"/>
        <w:noProof/>
        <w:lang w:val="pt-PT"/>
      </w:rPr>
      <w:t>5</w:t>
    </w:r>
    <w:r w:rsidR="00175930">
      <w:rPr>
        <w:rStyle w:val="Nmerodepgina"/>
        <w:lang w:val="pt-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58E8C" w14:textId="77777777" w:rsidR="00175930" w:rsidRDefault="00175930">
    <w:pPr>
      <w:pStyle w:val="Rodap"/>
      <w:tabs>
        <w:tab w:val="clear" w:pos="8306"/>
        <w:tab w:val="right" w:pos="7560"/>
      </w:tabs>
      <w:jc w:val="right"/>
      <w:rPr>
        <w:lang w:val="pt-PT"/>
      </w:rPr>
    </w:pPr>
    <w:r>
      <w:rPr>
        <w:lang w:val="pt-PT"/>
      </w:rPr>
      <w:tab/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 xml:space="preserve">Página </w:t>
    </w:r>
    <w:r>
      <w:rPr>
        <w:rStyle w:val="Nmerodepgina"/>
        <w:lang w:val="pt-PT"/>
      </w:rPr>
      <w:fldChar w:fldCharType="begin"/>
    </w:r>
    <w:r>
      <w:rPr>
        <w:rStyle w:val="Nmerodepgina"/>
        <w:lang w:val="pt-PT"/>
      </w:rPr>
      <w:instrText xml:space="preserve"> PAGE </w:instrText>
    </w:r>
    <w:r>
      <w:rPr>
        <w:rStyle w:val="Nmerodepgina"/>
        <w:lang w:val="pt-PT"/>
      </w:rPr>
      <w:fldChar w:fldCharType="separate"/>
    </w:r>
    <w:r w:rsidR="00335EA1">
      <w:rPr>
        <w:rStyle w:val="Nmerodepgina"/>
        <w:noProof/>
        <w:lang w:val="pt-PT"/>
      </w:rPr>
      <w:t>1</w:t>
    </w:r>
    <w:r>
      <w:rPr>
        <w:rStyle w:val="Nmerodepgina"/>
        <w:lang w:val="pt-PT"/>
      </w:rPr>
      <w:fldChar w:fldCharType="end"/>
    </w:r>
    <w:r>
      <w:rPr>
        <w:lang w:val="pt-PT"/>
      </w:rPr>
      <w:t>/</w:t>
    </w:r>
    <w:r>
      <w:rPr>
        <w:rStyle w:val="Nmerodepgina"/>
        <w:lang w:val="pt-PT"/>
      </w:rPr>
      <w:fldChar w:fldCharType="begin"/>
    </w:r>
    <w:r>
      <w:rPr>
        <w:rStyle w:val="Nmerodepgina"/>
        <w:lang w:val="pt-PT"/>
      </w:rPr>
      <w:instrText xml:space="preserve"> NUMPAGES </w:instrText>
    </w:r>
    <w:r>
      <w:rPr>
        <w:rStyle w:val="Nmerodepgina"/>
        <w:lang w:val="pt-PT"/>
      </w:rPr>
      <w:fldChar w:fldCharType="separate"/>
    </w:r>
    <w:r w:rsidR="00335EA1">
      <w:rPr>
        <w:rStyle w:val="Nmerodepgina"/>
        <w:noProof/>
        <w:lang w:val="pt-PT"/>
      </w:rPr>
      <w:t>5</w:t>
    </w:r>
    <w:r>
      <w:rPr>
        <w:rStyle w:val="Nmerodepgina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ACE0D" w14:textId="77777777" w:rsidR="007000E0" w:rsidRDefault="007000E0">
      <w:r>
        <w:separator/>
      </w:r>
    </w:p>
  </w:footnote>
  <w:footnote w:type="continuationSeparator" w:id="0">
    <w:p w14:paraId="6751A9CD" w14:textId="77777777" w:rsidR="007000E0" w:rsidRDefault="00700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0B4B6" w14:textId="353E6414" w:rsidR="00175930" w:rsidRDefault="00976318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08D060" wp14:editId="1DE6AB17">
              <wp:simplePos x="0" y="0"/>
              <wp:positionH relativeFrom="column">
                <wp:posOffset>6203950</wp:posOffset>
              </wp:positionH>
              <wp:positionV relativeFrom="paragraph">
                <wp:posOffset>2797810</wp:posOffset>
              </wp:positionV>
              <wp:extent cx="580390" cy="46164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390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91B4" w14:textId="77777777" w:rsidR="00175930" w:rsidRDefault="00175930" w:rsidP="009976A5">
                          <w:r>
                            <w:rPr>
                              <w:noProof/>
                              <w:sz w:val="20"/>
                              <w:lang w:val="pt-PT" w:eastAsia="pt-PT"/>
                            </w:rPr>
                            <w:drawing>
                              <wp:inline distT="0" distB="0" distL="0" distR="0" wp14:anchorId="73F805EB" wp14:editId="0D07F4CC">
                                <wp:extent cx="393700" cy="368300"/>
                                <wp:effectExtent l="0" t="0" r="0" b="0"/>
                                <wp:docPr id="3" name="Picture 1" descr="Ipp_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pp_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3700" cy="368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08D0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88.5pt;margin-top:220.3pt;width:45.7pt;height:36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" filled="f" stroked="f">
              <v:textbox>
                <w:txbxContent>
                  <w:p w14:paraId="647C91B4" w14:textId="77777777" w:rsidR="00175930" w:rsidRDefault="00175930" w:rsidP="009976A5">
                    <w:r>
                      <w:rPr>
                        <w:noProof/>
                        <w:sz w:val="20"/>
                        <w:lang w:val="pt-PT" w:eastAsia="pt-PT"/>
                      </w:rPr>
                      <w:drawing>
                        <wp:inline distT="0" distB="0" distL="0" distR="0" wp14:anchorId="73F805EB" wp14:editId="0D07F4CC">
                          <wp:extent cx="393700" cy="368300"/>
                          <wp:effectExtent l="0" t="0" r="0" b="0"/>
                          <wp:docPr id="3" name="Picture 1" descr="Ipp_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pp_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3700" cy="368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5C08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9139E"/>
    <w:multiLevelType w:val="multilevel"/>
    <w:tmpl w:val="7206ECBA"/>
    <w:lvl w:ilvl="0">
      <w:start w:val="1"/>
      <w:numFmt w:val="bullet"/>
      <w:lvlText w:val=""/>
      <w:lvlJc w:val="left"/>
      <w:pPr>
        <w:tabs>
          <w:tab w:val="num" w:pos="1610"/>
        </w:tabs>
        <w:ind w:left="16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4916D65"/>
    <w:multiLevelType w:val="multilevel"/>
    <w:tmpl w:val="3EA484E6"/>
    <w:lvl w:ilvl="0">
      <w:start w:val="1"/>
      <w:numFmt w:val="decimal"/>
      <w:pStyle w:val="Cabealho1"/>
      <w:lvlText w:val="%1."/>
      <w:lvlJc w:val="right"/>
      <w:pPr>
        <w:tabs>
          <w:tab w:val="num" w:pos="530"/>
        </w:tabs>
        <w:ind w:left="170"/>
      </w:pPr>
      <w:rPr>
        <w:rFonts w:hint="default"/>
      </w:rPr>
    </w:lvl>
    <w:lvl w:ilvl="1">
      <w:start w:val="1"/>
      <w:numFmt w:val="decimal"/>
      <w:lvlRestart w:val="0"/>
      <w:pStyle w:val="Cabealho2"/>
      <w:lvlText w:val="%1.%2"/>
      <w:lvlJc w:val="left"/>
      <w:pPr>
        <w:tabs>
          <w:tab w:val="num" w:pos="530"/>
        </w:tabs>
        <w:ind w:left="170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890"/>
        </w:tabs>
        <w:ind w:left="17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170"/>
        </w:tabs>
        <w:ind w:left="170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70"/>
        </w:tabs>
        <w:ind w:left="170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70"/>
        </w:tabs>
        <w:ind w:left="17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70"/>
        </w:tabs>
        <w:ind w:left="17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70"/>
        </w:tabs>
        <w:ind w:left="17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70"/>
        </w:tabs>
        <w:ind w:left="170"/>
      </w:pPr>
      <w:rPr>
        <w:rFonts w:hint="default"/>
      </w:rPr>
    </w:lvl>
  </w:abstractNum>
  <w:abstractNum w:abstractNumId="3" w15:restartNumberingAfterBreak="0">
    <w:nsid w:val="09355D43"/>
    <w:multiLevelType w:val="hybridMultilevel"/>
    <w:tmpl w:val="342E252E"/>
    <w:lvl w:ilvl="0" w:tplc="C9EA9BDE">
      <w:start w:val="1"/>
      <w:numFmt w:val="bullet"/>
      <w:lvlText w:val=""/>
      <w:lvlJc w:val="left"/>
      <w:pPr>
        <w:tabs>
          <w:tab w:val="num" w:pos="533"/>
        </w:tabs>
        <w:ind w:left="173" w:firstLine="0"/>
      </w:pPr>
      <w:rPr>
        <w:rFonts w:ascii="Symbol" w:hAnsi="Symbol" w:hint="default"/>
      </w:rPr>
    </w:lvl>
    <w:lvl w:ilvl="1" w:tplc="FB0CA9B8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hint="default"/>
      </w:rPr>
    </w:lvl>
    <w:lvl w:ilvl="2" w:tplc="8E00024C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694A9A18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21982808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hint="default"/>
      </w:rPr>
    </w:lvl>
    <w:lvl w:ilvl="5" w:tplc="16D8BFAE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14160020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214EFD12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hint="default"/>
      </w:rPr>
    </w:lvl>
    <w:lvl w:ilvl="8" w:tplc="5CBCEEBC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2762222B"/>
    <w:multiLevelType w:val="hybridMultilevel"/>
    <w:tmpl w:val="03A41FE0"/>
    <w:lvl w:ilvl="0" w:tplc="BC8E3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7F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94A7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9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CE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C2DC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1A8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82FD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1C88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942C72"/>
    <w:multiLevelType w:val="singleLevel"/>
    <w:tmpl w:val="E5F0B592"/>
    <w:lvl w:ilvl="0">
      <w:start w:val="1"/>
      <w:numFmt w:val="bullet"/>
      <w:pStyle w:val="itemre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C753D90"/>
    <w:multiLevelType w:val="hybridMultilevel"/>
    <w:tmpl w:val="EF74F002"/>
    <w:lvl w:ilvl="0" w:tplc="1BC2393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E4495"/>
    <w:multiLevelType w:val="hybridMultilevel"/>
    <w:tmpl w:val="97C4AA88"/>
    <w:lvl w:ilvl="0" w:tplc="3D787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2622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FCE17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98B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1E1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5CC9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BAD0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442D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CAE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13A82"/>
    <w:multiLevelType w:val="hybridMultilevel"/>
    <w:tmpl w:val="946A4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E0D6D"/>
    <w:multiLevelType w:val="hybridMultilevel"/>
    <w:tmpl w:val="7206ECBA"/>
    <w:lvl w:ilvl="0" w:tplc="C7E0659E">
      <w:start w:val="1"/>
      <w:numFmt w:val="bullet"/>
      <w:lvlText w:val=""/>
      <w:lvlJc w:val="left"/>
      <w:pPr>
        <w:tabs>
          <w:tab w:val="num" w:pos="1610"/>
        </w:tabs>
        <w:ind w:left="161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42447D2E"/>
    <w:multiLevelType w:val="hybridMultilevel"/>
    <w:tmpl w:val="5AB2B1E0"/>
    <w:lvl w:ilvl="0" w:tplc="12721F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94F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4E3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8A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C4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6A9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0C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0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32E3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96741"/>
    <w:multiLevelType w:val="hybridMultilevel"/>
    <w:tmpl w:val="F1003ED2"/>
    <w:lvl w:ilvl="0" w:tplc="04104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9419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7ECC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69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3E46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CFAE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C0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83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1E7A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27515"/>
    <w:multiLevelType w:val="hybridMultilevel"/>
    <w:tmpl w:val="CD60993A"/>
    <w:lvl w:ilvl="0" w:tplc="E9EA3820">
      <w:start w:val="1"/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Lucida Sans Unicode" w:hAnsi="Lucida Sans Unicode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55351BDC"/>
    <w:multiLevelType w:val="multilevel"/>
    <w:tmpl w:val="9A008DFE"/>
    <w:lvl w:ilvl="0">
      <w:start w:val="1"/>
      <w:numFmt w:val="decimal"/>
      <w:lvlText w:val="%1."/>
      <w:lvlJc w:val="right"/>
      <w:pPr>
        <w:tabs>
          <w:tab w:val="num" w:pos="928"/>
        </w:tabs>
        <w:ind w:left="568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8"/>
        </w:tabs>
        <w:ind w:left="568" w:firstLine="0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568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8"/>
        </w:tabs>
        <w:ind w:left="568" w:firstLine="0"/>
      </w:pPr>
      <w:rPr>
        <w:rFonts w:hint="default"/>
      </w:rPr>
    </w:lvl>
  </w:abstractNum>
  <w:abstractNum w:abstractNumId="14" w15:restartNumberingAfterBreak="0">
    <w:nsid w:val="56566BA0"/>
    <w:multiLevelType w:val="hybridMultilevel"/>
    <w:tmpl w:val="34AAA7DE"/>
    <w:lvl w:ilvl="0" w:tplc="B0482E3A">
      <w:start w:val="1"/>
      <w:numFmt w:val="bullet"/>
      <w:pStyle w:val="bullet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Times New Roman" w:hint="default"/>
      </w:rPr>
    </w:lvl>
    <w:lvl w:ilvl="1" w:tplc="D46E396A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1F8CC92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Times New Roman" w:hint="default"/>
      </w:rPr>
    </w:lvl>
    <w:lvl w:ilvl="3" w:tplc="CCE29640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Times New Roman" w:hint="default"/>
      </w:rPr>
    </w:lvl>
    <w:lvl w:ilvl="4" w:tplc="9BAC8D30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DE3A16AE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Times New Roman" w:hint="default"/>
      </w:rPr>
    </w:lvl>
    <w:lvl w:ilvl="6" w:tplc="68B8E6B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Times New Roman" w:hint="default"/>
      </w:rPr>
    </w:lvl>
    <w:lvl w:ilvl="7" w:tplc="700E49A2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1C0076A0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5A460AFA"/>
    <w:multiLevelType w:val="hybridMultilevel"/>
    <w:tmpl w:val="8746F7AA"/>
    <w:lvl w:ilvl="0" w:tplc="18B652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58D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E4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4AA7C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CCB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0E6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864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803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F0B3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20778"/>
    <w:multiLevelType w:val="multilevel"/>
    <w:tmpl w:val="0A34ACE4"/>
    <w:lvl w:ilvl="0">
      <w:start w:val="1"/>
      <w:numFmt w:val="decimal"/>
      <w:lvlText w:val="%1."/>
      <w:lvlJc w:val="righ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284" w:firstLine="0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284" w:firstLine="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3"/>
  </w:num>
  <w:num w:numId="5">
    <w:abstractNumId w:val="7"/>
  </w:num>
  <w:num w:numId="6">
    <w:abstractNumId w:val="15"/>
  </w:num>
  <w:num w:numId="7">
    <w:abstractNumId w:val="4"/>
  </w:num>
  <w:num w:numId="8">
    <w:abstractNumId w:val="3"/>
  </w:num>
  <w:num w:numId="9">
    <w:abstractNumId w:val="11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  <w:num w:numId="14">
    <w:abstractNumId w:val="1"/>
  </w:num>
  <w:num w:numId="15">
    <w:abstractNumId w:val="12"/>
  </w:num>
  <w:num w:numId="16">
    <w:abstractNumId w:val="5"/>
  </w:num>
  <w:num w:numId="1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abel">
    <w15:presenceInfo w15:providerId="None" w15:userId="Isabel"/>
  </w15:person>
  <w15:person w15:author="Ana Paulo">
    <w15:presenceInfo w15:providerId="Windows Live" w15:userId="6d0b6246d09667ec"/>
  </w15:person>
  <w15:person w15:author="Mximo">
    <w15:presenceInfo w15:providerId="None" w15:userId="Mxi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D5"/>
    <w:rsid w:val="000247D5"/>
    <w:rsid w:val="00026E4B"/>
    <w:rsid w:val="00032CCA"/>
    <w:rsid w:val="000347BE"/>
    <w:rsid w:val="00036E5E"/>
    <w:rsid w:val="00042367"/>
    <w:rsid w:val="000438E3"/>
    <w:rsid w:val="00044AFD"/>
    <w:rsid w:val="00064B88"/>
    <w:rsid w:val="00067AC5"/>
    <w:rsid w:val="000717A2"/>
    <w:rsid w:val="000746D5"/>
    <w:rsid w:val="0008075A"/>
    <w:rsid w:val="00082F59"/>
    <w:rsid w:val="00082FDC"/>
    <w:rsid w:val="0008465A"/>
    <w:rsid w:val="000857CE"/>
    <w:rsid w:val="000911DE"/>
    <w:rsid w:val="000975BD"/>
    <w:rsid w:val="000A4CE4"/>
    <w:rsid w:val="000B56DE"/>
    <w:rsid w:val="000C7703"/>
    <w:rsid w:val="000D542D"/>
    <w:rsid w:val="000D6E58"/>
    <w:rsid w:val="000E0034"/>
    <w:rsid w:val="00115D50"/>
    <w:rsid w:val="0011782D"/>
    <w:rsid w:val="001201D0"/>
    <w:rsid w:val="001205B6"/>
    <w:rsid w:val="0013161C"/>
    <w:rsid w:val="00146916"/>
    <w:rsid w:val="00151660"/>
    <w:rsid w:val="0015482E"/>
    <w:rsid w:val="00160E48"/>
    <w:rsid w:val="00162C0A"/>
    <w:rsid w:val="00167285"/>
    <w:rsid w:val="00167424"/>
    <w:rsid w:val="00170E92"/>
    <w:rsid w:val="00175930"/>
    <w:rsid w:val="001807AB"/>
    <w:rsid w:val="00182068"/>
    <w:rsid w:val="0018403A"/>
    <w:rsid w:val="001937CE"/>
    <w:rsid w:val="001946A6"/>
    <w:rsid w:val="0019698A"/>
    <w:rsid w:val="00196A50"/>
    <w:rsid w:val="001A5033"/>
    <w:rsid w:val="001B2D91"/>
    <w:rsid w:val="001B5AE5"/>
    <w:rsid w:val="001B78D7"/>
    <w:rsid w:val="001C2CFB"/>
    <w:rsid w:val="001D2838"/>
    <w:rsid w:val="001E323D"/>
    <w:rsid w:val="001E7094"/>
    <w:rsid w:val="001F2DF7"/>
    <w:rsid w:val="001F7E01"/>
    <w:rsid w:val="00205E8E"/>
    <w:rsid w:val="0020738A"/>
    <w:rsid w:val="0021213E"/>
    <w:rsid w:val="0021774C"/>
    <w:rsid w:val="00257BB8"/>
    <w:rsid w:val="00265B4F"/>
    <w:rsid w:val="00267686"/>
    <w:rsid w:val="00275311"/>
    <w:rsid w:val="00284684"/>
    <w:rsid w:val="0028497F"/>
    <w:rsid w:val="00285F4E"/>
    <w:rsid w:val="00286FA0"/>
    <w:rsid w:val="00293ABB"/>
    <w:rsid w:val="0029735C"/>
    <w:rsid w:val="002C1103"/>
    <w:rsid w:val="002C156A"/>
    <w:rsid w:val="002C3E4D"/>
    <w:rsid w:val="002C50C2"/>
    <w:rsid w:val="002D00B8"/>
    <w:rsid w:val="002D431F"/>
    <w:rsid w:val="002E15D7"/>
    <w:rsid w:val="002E3D5E"/>
    <w:rsid w:val="002E3FB7"/>
    <w:rsid w:val="002E5AAE"/>
    <w:rsid w:val="00300D94"/>
    <w:rsid w:val="00300EA2"/>
    <w:rsid w:val="00320190"/>
    <w:rsid w:val="00322C6B"/>
    <w:rsid w:val="00324E76"/>
    <w:rsid w:val="00327BB5"/>
    <w:rsid w:val="00327F5B"/>
    <w:rsid w:val="00334D4F"/>
    <w:rsid w:val="00335EA1"/>
    <w:rsid w:val="00341E12"/>
    <w:rsid w:val="00345680"/>
    <w:rsid w:val="00347EEC"/>
    <w:rsid w:val="003553AD"/>
    <w:rsid w:val="00365CD9"/>
    <w:rsid w:val="00366031"/>
    <w:rsid w:val="00367E16"/>
    <w:rsid w:val="00375E60"/>
    <w:rsid w:val="00382E83"/>
    <w:rsid w:val="003A29D3"/>
    <w:rsid w:val="003A5000"/>
    <w:rsid w:val="003A7CA4"/>
    <w:rsid w:val="003B35AE"/>
    <w:rsid w:val="003D39B3"/>
    <w:rsid w:val="003D4728"/>
    <w:rsid w:val="003D6463"/>
    <w:rsid w:val="003E0470"/>
    <w:rsid w:val="003E3259"/>
    <w:rsid w:val="003E3E4F"/>
    <w:rsid w:val="00403A9C"/>
    <w:rsid w:val="004228A8"/>
    <w:rsid w:val="00443213"/>
    <w:rsid w:val="00444E99"/>
    <w:rsid w:val="00445197"/>
    <w:rsid w:val="00447C7E"/>
    <w:rsid w:val="0045133A"/>
    <w:rsid w:val="004548D2"/>
    <w:rsid w:val="00470DEA"/>
    <w:rsid w:val="0047137F"/>
    <w:rsid w:val="004772CB"/>
    <w:rsid w:val="00487E18"/>
    <w:rsid w:val="00490F18"/>
    <w:rsid w:val="00497D27"/>
    <w:rsid w:val="004B2331"/>
    <w:rsid w:val="004C6DD1"/>
    <w:rsid w:val="004C7220"/>
    <w:rsid w:val="004C7A80"/>
    <w:rsid w:val="004C7BB3"/>
    <w:rsid w:val="004E1237"/>
    <w:rsid w:val="004E57D1"/>
    <w:rsid w:val="004F4A13"/>
    <w:rsid w:val="00500405"/>
    <w:rsid w:val="00506197"/>
    <w:rsid w:val="0050636B"/>
    <w:rsid w:val="00514F52"/>
    <w:rsid w:val="00516FB8"/>
    <w:rsid w:val="005346D5"/>
    <w:rsid w:val="00535CCF"/>
    <w:rsid w:val="0055147D"/>
    <w:rsid w:val="00551561"/>
    <w:rsid w:val="00567B8C"/>
    <w:rsid w:val="00567E7B"/>
    <w:rsid w:val="0057243F"/>
    <w:rsid w:val="00575C96"/>
    <w:rsid w:val="005830DD"/>
    <w:rsid w:val="00583C5D"/>
    <w:rsid w:val="00590E76"/>
    <w:rsid w:val="00594BA8"/>
    <w:rsid w:val="0059694B"/>
    <w:rsid w:val="005A32DD"/>
    <w:rsid w:val="005B2729"/>
    <w:rsid w:val="005B2F10"/>
    <w:rsid w:val="005B4E45"/>
    <w:rsid w:val="005B7CD6"/>
    <w:rsid w:val="005D0F12"/>
    <w:rsid w:val="005D222F"/>
    <w:rsid w:val="00602409"/>
    <w:rsid w:val="00612027"/>
    <w:rsid w:val="0061572B"/>
    <w:rsid w:val="0061753C"/>
    <w:rsid w:val="00617DC6"/>
    <w:rsid w:val="00625C2E"/>
    <w:rsid w:val="0062613E"/>
    <w:rsid w:val="00634A08"/>
    <w:rsid w:val="00634DFC"/>
    <w:rsid w:val="006413DF"/>
    <w:rsid w:val="00644100"/>
    <w:rsid w:val="00653CE6"/>
    <w:rsid w:val="00660D71"/>
    <w:rsid w:val="006634DB"/>
    <w:rsid w:val="00672CEE"/>
    <w:rsid w:val="00673B69"/>
    <w:rsid w:val="00675CD0"/>
    <w:rsid w:val="006871D9"/>
    <w:rsid w:val="00691378"/>
    <w:rsid w:val="006B2025"/>
    <w:rsid w:val="006B326D"/>
    <w:rsid w:val="006C1806"/>
    <w:rsid w:val="006C7DDC"/>
    <w:rsid w:val="006D0C11"/>
    <w:rsid w:val="006D6736"/>
    <w:rsid w:val="006D67F5"/>
    <w:rsid w:val="006D6816"/>
    <w:rsid w:val="006E15A1"/>
    <w:rsid w:val="006E5EA1"/>
    <w:rsid w:val="006F1EAD"/>
    <w:rsid w:val="007000E0"/>
    <w:rsid w:val="00715AA4"/>
    <w:rsid w:val="007250FF"/>
    <w:rsid w:val="00753B55"/>
    <w:rsid w:val="007549F1"/>
    <w:rsid w:val="00756B20"/>
    <w:rsid w:val="007726AD"/>
    <w:rsid w:val="007771D8"/>
    <w:rsid w:val="00791141"/>
    <w:rsid w:val="00792928"/>
    <w:rsid w:val="00795CB2"/>
    <w:rsid w:val="007A3E6B"/>
    <w:rsid w:val="007B25C7"/>
    <w:rsid w:val="007B450D"/>
    <w:rsid w:val="007D0805"/>
    <w:rsid w:val="007D0FD8"/>
    <w:rsid w:val="007F2298"/>
    <w:rsid w:val="00803432"/>
    <w:rsid w:val="00815873"/>
    <w:rsid w:val="0082396F"/>
    <w:rsid w:val="00827C45"/>
    <w:rsid w:val="00835308"/>
    <w:rsid w:val="00835310"/>
    <w:rsid w:val="00861DC3"/>
    <w:rsid w:val="00863580"/>
    <w:rsid w:val="00865E99"/>
    <w:rsid w:val="00870B81"/>
    <w:rsid w:val="00874739"/>
    <w:rsid w:val="008749C2"/>
    <w:rsid w:val="008904A8"/>
    <w:rsid w:val="00893EF9"/>
    <w:rsid w:val="008951A0"/>
    <w:rsid w:val="008A32C5"/>
    <w:rsid w:val="008A3463"/>
    <w:rsid w:val="008A59B9"/>
    <w:rsid w:val="008A786C"/>
    <w:rsid w:val="008B5C80"/>
    <w:rsid w:val="008B69CE"/>
    <w:rsid w:val="008E75F2"/>
    <w:rsid w:val="008F1F49"/>
    <w:rsid w:val="008F3331"/>
    <w:rsid w:val="00900BCB"/>
    <w:rsid w:val="009015FD"/>
    <w:rsid w:val="00910E5A"/>
    <w:rsid w:val="009148B3"/>
    <w:rsid w:val="00921271"/>
    <w:rsid w:val="00937A71"/>
    <w:rsid w:val="00942D14"/>
    <w:rsid w:val="00945D60"/>
    <w:rsid w:val="0094655F"/>
    <w:rsid w:val="00965586"/>
    <w:rsid w:val="009758FD"/>
    <w:rsid w:val="00976318"/>
    <w:rsid w:val="009775A2"/>
    <w:rsid w:val="00983220"/>
    <w:rsid w:val="00984011"/>
    <w:rsid w:val="00985C7B"/>
    <w:rsid w:val="00985CAB"/>
    <w:rsid w:val="00995842"/>
    <w:rsid w:val="009976A5"/>
    <w:rsid w:val="009A22A4"/>
    <w:rsid w:val="009A773B"/>
    <w:rsid w:val="009B3CF6"/>
    <w:rsid w:val="009D4380"/>
    <w:rsid w:val="009E4D33"/>
    <w:rsid w:val="009E7664"/>
    <w:rsid w:val="009E7BE6"/>
    <w:rsid w:val="009F1380"/>
    <w:rsid w:val="009F3C64"/>
    <w:rsid w:val="00A01179"/>
    <w:rsid w:val="00A116AD"/>
    <w:rsid w:val="00A11DF0"/>
    <w:rsid w:val="00A41D77"/>
    <w:rsid w:val="00A42718"/>
    <w:rsid w:val="00A44967"/>
    <w:rsid w:val="00A44DCF"/>
    <w:rsid w:val="00A52AF7"/>
    <w:rsid w:val="00A66263"/>
    <w:rsid w:val="00A66DD6"/>
    <w:rsid w:val="00A73E44"/>
    <w:rsid w:val="00A770AA"/>
    <w:rsid w:val="00A8129F"/>
    <w:rsid w:val="00A85D03"/>
    <w:rsid w:val="00A85F2E"/>
    <w:rsid w:val="00A86ED7"/>
    <w:rsid w:val="00A87563"/>
    <w:rsid w:val="00AA7AB4"/>
    <w:rsid w:val="00AB08FB"/>
    <w:rsid w:val="00AC2989"/>
    <w:rsid w:val="00AC4EC0"/>
    <w:rsid w:val="00AD2BBE"/>
    <w:rsid w:val="00AE0DFA"/>
    <w:rsid w:val="00B0205C"/>
    <w:rsid w:val="00B148CE"/>
    <w:rsid w:val="00B203EF"/>
    <w:rsid w:val="00B25237"/>
    <w:rsid w:val="00B30B2F"/>
    <w:rsid w:val="00B312BA"/>
    <w:rsid w:val="00B3133B"/>
    <w:rsid w:val="00B35DAC"/>
    <w:rsid w:val="00B44839"/>
    <w:rsid w:val="00B46720"/>
    <w:rsid w:val="00B47BAD"/>
    <w:rsid w:val="00B70B48"/>
    <w:rsid w:val="00B71494"/>
    <w:rsid w:val="00B714CA"/>
    <w:rsid w:val="00B770D4"/>
    <w:rsid w:val="00B77148"/>
    <w:rsid w:val="00B84CCA"/>
    <w:rsid w:val="00B91976"/>
    <w:rsid w:val="00B97ACA"/>
    <w:rsid w:val="00BA0368"/>
    <w:rsid w:val="00BA1AFE"/>
    <w:rsid w:val="00BA56D2"/>
    <w:rsid w:val="00BB7E7D"/>
    <w:rsid w:val="00BC13BA"/>
    <w:rsid w:val="00BC63A5"/>
    <w:rsid w:val="00BD27AD"/>
    <w:rsid w:val="00BD7EF1"/>
    <w:rsid w:val="00BF28A6"/>
    <w:rsid w:val="00BF5EA9"/>
    <w:rsid w:val="00C02F9E"/>
    <w:rsid w:val="00C04CB4"/>
    <w:rsid w:val="00C14021"/>
    <w:rsid w:val="00C2612C"/>
    <w:rsid w:val="00C4185A"/>
    <w:rsid w:val="00C44596"/>
    <w:rsid w:val="00C64CD1"/>
    <w:rsid w:val="00C66988"/>
    <w:rsid w:val="00C66D24"/>
    <w:rsid w:val="00C70922"/>
    <w:rsid w:val="00C837DC"/>
    <w:rsid w:val="00C83C1F"/>
    <w:rsid w:val="00C86FFC"/>
    <w:rsid w:val="00C9122E"/>
    <w:rsid w:val="00C945F0"/>
    <w:rsid w:val="00CC0D8E"/>
    <w:rsid w:val="00CC3CAB"/>
    <w:rsid w:val="00CD0BFB"/>
    <w:rsid w:val="00CD376F"/>
    <w:rsid w:val="00CE0FD5"/>
    <w:rsid w:val="00CF1215"/>
    <w:rsid w:val="00CF5520"/>
    <w:rsid w:val="00D10F53"/>
    <w:rsid w:val="00D13ACA"/>
    <w:rsid w:val="00D15A2D"/>
    <w:rsid w:val="00D3175E"/>
    <w:rsid w:val="00D34649"/>
    <w:rsid w:val="00D40970"/>
    <w:rsid w:val="00D44280"/>
    <w:rsid w:val="00D462CF"/>
    <w:rsid w:val="00D546E0"/>
    <w:rsid w:val="00D630C7"/>
    <w:rsid w:val="00D6618E"/>
    <w:rsid w:val="00D719D5"/>
    <w:rsid w:val="00D84F18"/>
    <w:rsid w:val="00D851BB"/>
    <w:rsid w:val="00D8667A"/>
    <w:rsid w:val="00D925B1"/>
    <w:rsid w:val="00DB0298"/>
    <w:rsid w:val="00DB1C14"/>
    <w:rsid w:val="00DB445F"/>
    <w:rsid w:val="00DC3088"/>
    <w:rsid w:val="00DE0496"/>
    <w:rsid w:val="00DE15E6"/>
    <w:rsid w:val="00DE40EA"/>
    <w:rsid w:val="00DE7CA6"/>
    <w:rsid w:val="00E00FFF"/>
    <w:rsid w:val="00E04ED9"/>
    <w:rsid w:val="00E05286"/>
    <w:rsid w:val="00E1532F"/>
    <w:rsid w:val="00E1643E"/>
    <w:rsid w:val="00E22572"/>
    <w:rsid w:val="00E400E6"/>
    <w:rsid w:val="00E50BDB"/>
    <w:rsid w:val="00E64C59"/>
    <w:rsid w:val="00E775CF"/>
    <w:rsid w:val="00E807FD"/>
    <w:rsid w:val="00E864DA"/>
    <w:rsid w:val="00E95C89"/>
    <w:rsid w:val="00EA0C0B"/>
    <w:rsid w:val="00EA51C3"/>
    <w:rsid w:val="00EB13E5"/>
    <w:rsid w:val="00ED3355"/>
    <w:rsid w:val="00EE114B"/>
    <w:rsid w:val="00EE171B"/>
    <w:rsid w:val="00EF3E66"/>
    <w:rsid w:val="00EF5CF9"/>
    <w:rsid w:val="00F00702"/>
    <w:rsid w:val="00F04ABB"/>
    <w:rsid w:val="00F063AF"/>
    <w:rsid w:val="00F1168D"/>
    <w:rsid w:val="00F22111"/>
    <w:rsid w:val="00F30F04"/>
    <w:rsid w:val="00F46302"/>
    <w:rsid w:val="00F6227F"/>
    <w:rsid w:val="00F77CDF"/>
    <w:rsid w:val="00F806D8"/>
    <w:rsid w:val="00F8145F"/>
    <w:rsid w:val="00F8365C"/>
    <w:rsid w:val="00F92E61"/>
    <w:rsid w:val="00FA2005"/>
    <w:rsid w:val="00FC68E5"/>
    <w:rsid w:val="00FD11A5"/>
    <w:rsid w:val="00FD7554"/>
    <w:rsid w:val="00FE7999"/>
    <w:rsid w:val="00FF21B0"/>
    <w:rsid w:val="00FF38A9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A7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left="170"/>
      <w:jc w:val="both"/>
    </w:pPr>
    <w:rPr>
      <w:rFonts w:ascii="Arial" w:hAnsi="Arial" w:cs="Arial"/>
      <w:sz w:val="22"/>
      <w:szCs w:val="22"/>
      <w:lang w:val="en-GB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tabs>
        <w:tab w:val="decimal" w:pos="530"/>
      </w:tabs>
      <w:spacing w:before="120" w:after="120"/>
      <w:outlineLvl w:val="0"/>
    </w:pPr>
    <w:rPr>
      <w:b/>
      <w:bCs/>
      <w:caps/>
      <w:kern w:val="32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ind w:left="57"/>
      <w:outlineLvl w:val="1"/>
    </w:pPr>
    <w:rPr>
      <w:b/>
      <w:bCs/>
      <w:lang w:val="pt-PT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1"/>
      </w:numPr>
      <w:tabs>
        <w:tab w:val="decimal" w:pos="890"/>
      </w:tabs>
      <w:spacing w:before="120" w:after="120"/>
      <w:ind w:left="113"/>
      <w:outlineLvl w:val="2"/>
    </w:pPr>
    <w:rPr>
      <w:b/>
      <w:bCs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  <w:jc w:val="left"/>
    </w:pPr>
    <w:rPr>
      <w:b/>
      <w:bCs/>
      <w:lang w:val="pt-PT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ind w:left="0"/>
      <w:jc w:val="center"/>
    </w:pPr>
    <w:rPr>
      <w:sz w:val="14"/>
      <w:szCs w:val="14"/>
    </w:rPr>
  </w:style>
  <w:style w:type="character" w:styleId="Nmerodepgina">
    <w:name w:val="page number"/>
    <w:basedOn w:val="Tipodeletrapredefinidodopargrafo"/>
  </w:style>
  <w:style w:type="paragraph" w:customStyle="1" w:styleId="texto">
    <w:name w:val="texto"/>
    <w:basedOn w:val="Normal"/>
    <w:rPr>
      <w:lang w:val="pt-PT"/>
    </w:rPr>
  </w:style>
  <w:style w:type="paragraph" w:customStyle="1" w:styleId="bullets">
    <w:name w:val="bullets"/>
    <w:basedOn w:val="Normal"/>
    <w:pPr>
      <w:numPr>
        <w:numId w:val="2"/>
      </w:numPr>
    </w:pPr>
    <w:rPr>
      <w:lang w:val="pt-PT"/>
    </w:rPr>
  </w:style>
  <w:style w:type="paragraph" w:styleId="Corpodetexto">
    <w:name w:val="Body Text"/>
    <w:basedOn w:val="Normal"/>
    <w:pPr>
      <w:ind w:left="0"/>
    </w:pPr>
    <w:rPr>
      <w:i/>
      <w:iCs/>
      <w:sz w:val="18"/>
      <w:lang w:val="pt-PT"/>
    </w:rPr>
  </w:style>
  <w:style w:type="paragraph" w:styleId="Corpodetexto2">
    <w:name w:val="Body Text 2"/>
    <w:basedOn w:val="Normal"/>
    <w:pPr>
      <w:ind w:left="0"/>
    </w:pPr>
    <w:rPr>
      <w:iCs/>
      <w:lang w:val="pt-PT"/>
    </w:rPr>
  </w:style>
  <w:style w:type="paragraph" w:styleId="Corpodetexto3">
    <w:name w:val="Body Text 3"/>
    <w:basedOn w:val="Normal"/>
    <w:pPr>
      <w:ind w:left="0"/>
      <w:jc w:val="center"/>
    </w:pPr>
    <w:rPr>
      <w:b/>
      <w:bCs/>
      <w:sz w:val="32"/>
      <w:lang w:val="pt-PT"/>
    </w:rPr>
  </w:style>
  <w:style w:type="paragraph" w:styleId="Textodenotaderodap">
    <w:name w:val="footnote text"/>
    <w:basedOn w:val="Normal"/>
    <w:semiHidden/>
    <w:pPr>
      <w:spacing w:line="240" w:lineRule="auto"/>
    </w:pPr>
    <w:rPr>
      <w:sz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Textodebalo">
    <w:name w:val="Balloon Text"/>
    <w:basedOn w:val="Normal"/>
    <w:link w:val="TextodebaloCarter"/>
    <w:rsid w:val="00D462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462CF"/>
    <w:rPr>
      <w:rFonts w:ascii="Tahoma" w:hAnsi="Tahoma" w:cs="Tahoma"/>
      <w:sz w:val="16"/>
      <w:szCs w:val="16"/>
      <w:lang w:val="en-GB" w:eastAsia="en-US"/>
    </w:rPr>
  </w:style>
  <w:style w:type="character" w:styleId="Forte">
    <w:name w:val="Strong"/>
    <w:uiPriority w:val="22"/>
    <w:qFormat/>
    <w:rsid w:val="00DB445F"/>
    <w:rPr>
      <w:b/>
      <w:bCs/>
    </w:rPr>
  </w:style>
  <w:style w:type="character" w:styleId="Hiperligao">
    <w:name w:val="Hyperlink"/>
    <w:rsid w:val="005B2F10"/>
    <w:rPr>
      <w:b w:val="0"/>
      <w:bCs w:val="0"/>
      <w:strike w:val="0"/>
      <w:dstrike w:val="0"/>
      <w:color w:val="A33608"/>
      <w:u w:val="none"/>
      <w:effect w:val="none"/>
    </w:rPr>
  </w:style>
  <w:style w:type="table" w:styleId="Tabelacomgrelha">
    <w:name w:val="Table Grid"/>
    <w:basedOn w:val="Tabelanormal"/>
    <w:rsid w:val="00C418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temrel1">
    <w:name w:val="item_rel_1"/>
    <w:basedOn w:val="Normal"/>
    <w:rsid w:val="000717A2"/>
    <w:pPr>
      <w:numPr>
        <w:numId w:val="16"/>
      </w:numPr>
      <w:spacing w:line="240" w:lineRule="auto"/>
      <w:jc w:val="left"/>
    </w:pPr>
    <w:rPr>
      <w:rFonts w:ascii="Times New Roman" w:hAnsi="Times New Roman" w:cs="Times New Roman"/>
      <w:sz w:val="20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93EF9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character" w:styleId="Refdecomentrio">
    <w:name w:val="annotation reference"/>
    <w:rsid w:val="00EA0C0B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EA0C0B"/>
    <w:rPr>
      <w:sz w:val="24"/>
      <w:szCs w:val="24"/>
    </w:rPr>
  </w:style>
  <w:style w:type="character" w:customStyle="1" w:styleId="TextodecomentrioCarter">
    <w:name w:val="Texto de comentário Caráter"/>
    <w:link w:val="Textodecomentrio"/>
    <w:rsid w:val="00EA0C0B"/>
    <w:rPr>
      <w:rFonts w:ascii="Arial" w:hAnsi="Arial" w:cs="Arial"/>
      <w:sz w:val="24"/>
      <w:szCs w:val="24"/>
      <w:lang w:val="en-GB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A0C0B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EA0C0B"/>
    <w:rPr>
      <w:rFonts w:ascii="Arial" w:hAnsi="Arial" w:cs="Arial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1891</Words>
  <Characters>10217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ACC</vt:lpstr>
      <vt:lpstr>Documento de ACC</vt:lpstr>
    </vt:vector>
  </TitlesOfParts>
  <Manager/>
  <Company>DEI-ISEP</Company>
  <LinksUpToDate>false</LinksUpToDate>
  <CharactersWithSpaces>12084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ACC</dc:title>
  <dc:subject/>
  <dc:creator>Antonio Costa</dc:creator>
  <cp:keywords/>
  <dc:description/>
  <cp:lastModifiedBy>Ana Paulo</cp:lastModifiedBy>
  <cp:revision>7</cp:revision>
  <cp:lastPrinted>2015-09-17T10:38:00Z</cp:lastPrinted>
  <dcterms:created xsi:type="dcterms:W3CDTF">2016-04-26T20:29:00Z</dcterms:created>
  <dcterms:modified xsi:type="dcterms:W3CDTF">2016-04-30T14:12:00Z</dcterms:modified>
  <cp:category/>
</cp:coreProperties>
</file>